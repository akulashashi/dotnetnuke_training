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90A" w:rsidRPr="003B1595" w:rsidRDefault="0062490A" w:rsidP="00384B18">
      <w:pPr>
        <w:pStyle w:val="Heading2NN"/>
        <w:spacing w:after="0"/>
        <w:rPr>
          <w:color w:val="auto"/>
          <w:sz w:val="18"/>
          <w:szCs w:val="18"/>
        </w:rPr>
      </w:pPr>
      <w:r w:rsidRPr="003B1595">
        <w:rPr>
          <w:color w:val="auto"/>
          <w:sz w:val="18"/>
          <w:szCs w:val="18"/>
        </w:rPr>
        <w:t>Non-Disclosure Agreement</w:t>
      </w:r>
    </w:p>
    <w:p w:rsidR="0062490A" w:rsidRPr="003B1595" w:rsidRDefault="0062490A" w:rsidP="00384B18">
      <w:pPr>
        <w:pStyle w:val="ParagraphText"/>
        <w:spacing w:after="0"/>
        <w:rPr>
          <w:sz w:val="18"/>
          <w:szCs w:val="18"/>
        </w:rPr>
      </w:pPr>
    </w:p>
    <w:p w:rsidR="0062490A" w:rsidRPr="003B1595" w:rsidRDefault="003B1595" w:rsidP="00384B18">
      <w:pPr>
        <w:pStyle w:val="ParagraphText"/>
        <w:spacing w:after="0"/>
        <w:rPr>
          <w:sz w:val="18"/>
          <w:szCs w:val="18"/>
        </w:rPr>
      </w:pPr>
      <w:r w:rsidRPr="003B1595">
        <w:rPr>
          <w:sz w:val="18"/>
          <w:szCs w:val="18"/>
        </w:rPr>
        <w:t xml:space="preserve">This Non-Disclosure Agreement (“Agreement”) is made and entered into on this </w:t>
      </w:r>
      <w:del w:id="0" w:author="FoureSS" w:date="2015-05-01T17:21:00Z">
        <w:r w:rsidRPr="007C4964" w:rsidDel="007C4964">
          <w:rPr>
            <w:b/>
            <w:sz w:val="18"/>
            <w:szCs w:val="18"/>
            <w:rPrChange w:id="1" w:author="FoureSS" w:date="2015-05-01T17:22:00Z">
              <w:rPr>
                <w:sz w:val="18"/>
                <w:szCs w:val="18"/>
              </w:rPr>
            </w:rPrChange>
          </w:rPr>
          <w:delText>________ day of ________, 20__ (“Signing Date”)</w:delText>
        </w:r>
        <w:r w:rsidR="0062490A" w:rsidRPr="007C4964" w:rsidDel="007C4964">
          <w:rPr>
            <w:b/>
            <w:sz w:val="18"/>
            <w:szCs w:val="18"/>
            <w:rPrChange w:id="2" w:author="FoureSS" w:date="2015-05-01T17:22:00Z">
              <w:rPr>
                <w:sz w:val="18"/>
                <w:szCs w:val="18"/>
              </w:rPr>
            </w:rPrChange>
          </w:rPr>
          <w:delText>.</w:delText>
        </w:r>
      </w:del>
      <w:ins w:id="3" w:author="FoureSS" w:date="2015-05-01T17:21:00Z">
        <w:r w:rsidR="007C4964" w:rsidRPr="007C4964">
          <w:rPr>
            <w:b/>
            <w:sz w:val="18"/>
            <w:szCs w:val="18"/>
            <w:rPrChange w:id="4" w:author="FoureSS" w:date="2015-05-01T17:22:00Z">
              <w:rPr>
                <w:sz w:val="18"/>
                <w:szCs w:val="18"/>
              </w:rPr>
            </w:rPrChange>
          </w:rPr>
          <w:t>1</w:t>
        </w:r>
        <w:r w:rsidR="007C4964" w:rsidRPr="007C4964">
          <w:rPr>
            <w:b/>
            <w:sz w:val="18"/>
            <w:szCs w:val="18"/>
            <w:vertAlign w:val="superscript"/>
            <w:rPrChange w:id="5" w:author="FoureSS" w:date="2015-05-01T17:22:00Z">
              <w:rPr>
                <w:sz w:val="18"/>
                <w:szCs w:val="18"/>
              </w:rPr>
            </w:rPrChange>
          </w:rPr>
          <w:t>st</w:t>
        </w:r>
        <w:r w:rsidR="007C4964" w:rsidRPr="007C4964">
          <w:rPr>
            <w:b/>
            <w:sz w:val="18"/>
            <w:szCs w:val="18"/>
            <w:rPrChange w:id="6" w:author="FoureSS" w:date="2015-05-01T17:22:00Z">
              <w:rPr>
                <w:sz w:val="18"/>
                <w:szCs w:val="18"/>
              </w:rPr>
            </w:rPrChange>
          </w:rPr>
          <w:t xml:space="preserve"> May 2015</w:t>
        </w:r>
      </w:ins>
    </w:p>
    <w:p w:rsidR="0062490A" w:rsidRPr="003B1595" w:rsidRDefault="0062490A" w:rsidP="00384B18">
      <w:pPr>
        <w:pStyle w:val="ParagraphText"/>
        <w:spacing w:after="0"/>
        <w:rPr>
          <w:sz w:val="18"/>
          <w:szCs w:val="18"/>
        </w:rPr>
      </w:pPr>
    </w:p>
    <w:p w:rsidR="0062490A" w:rsidRPr="003B1595" w:rsidRDefault="0062490A" w:rsidP="00384B18">
      <w:pPr>
        <w:pStyle w:val="ParagraphText"/>
        <w:spacing w:after="0"/>
        <w:rPr>
          <w:b/>
          <w:sz w:val="18"/>
          <w:szCs w:val="18"/>
        </w:rPr>
      </w:pPr>
      <w:r w:rsidRPr="003B1595">
        <w:rPr>
          <w:b/>
          <w:sz w:val="18"/>
          <w:szCs w:val="18"/>
        </w:rPr>
        <w:t>BETWEEN:</w:t>
      </w:r>
    </w:p>
    <w:p w:rsidR="0062490A" w:rsidRPr="003B1595" w:rsidRDefault="003B1595" w:rsidP="00384B18">
      <w:pPr>
        <w:pStyle w:val="ParagraphText"/>
        <w:spacing w:after="0"/>
        <w:rPr>
          <w:sz w:val="18"/>
          <w:szCs w:val="18"/>
        </w:rPr>
      </w:pPr>
      <w:r w:rsidRPr="003B1595">
        <w:rPr>
          <w:sz w:val="18"/>
          <w:szCs w:val="18"/>
        </w:rPr>
        <w:t xml:space="preserve">NTT DATA Global Delivery Services </w:t>
      </w:r>
      <w:r>
        <w:rPr>
          <w:sz w:val="18"/>
          <w:szCs w:val="18"/>
        </w:rPr>
        <w:t xml:space="preserve">Private </w:t>
      </w:r>
      <w:r w:rsidRPr="003B1595">
        <w:rPr>
          <w:sz w:val="18"/>
          <w:szCs w:val="18"/>
        </w:rPr>
        <w:t>Limited, a company incorporated and registered under Companies Act, 1956 and having its registered office at I-5, (LGF), Lajpat Nagar, Part – 1, New Delhi – 110024, (hereinafter referred to as “</w:t>
      </w:r>
      <w:r>
        <w:rPr>
          <w:sz w:val="18"/>
          <w:szCs w:val="18"/>
        </w:rPr>
        <w:t>the Company</w:t>
      </w:r>
      <w:r w:rsidRPr="003B1595">
        <w:rPr>
          <w:sz w:val="18"/>
          <w:szCs w:val="18"/>
        </w:rPr>
        <w:t>”, which expression shall unless repugnant to the context or meaning thereof, include its successors-in-title and assigns), of the FIRST PART</w:t>
      </w:r>
      <w:r w:rsidR="0062490A" w:rsidRPr="003B1595">
        <w:rPr>
          <w:sz w:val="18"/>
          <w:szCs w:val="18"/>
        </w:rPr>
        <w:t>.</w:t>
      </w:r>
    </w:p>
    <w:p w:rsidR="0062490A" w:rsidRPr="003B1595" w:rsidRDefault="0062490A" w:rsidP="00384B18">
      <w:pPr>
        <w:pStyle w:val="ParagraphText"/>
        <w:spacing w:after="0"/>
        <w:rPr>
          <w:b/>
          <w:sz w:val="18"/>
          <w:szCs w:val="18"/>
        </w:rPr>
      </w:pPr>
      <w:r w:rsidRPr="003B1595">
        <w:rPr>
          <w:b/>
          <w:sz w:val="18"/>
          <w:szCs w:val="18"/>
        </w:rPr>
        <w:t>AND:</w:t>
      </w:r>
    </w:p>
    <w:p w:rsidR="0062490A" w:rsidRPr="003B1595" w:rsidRDefault="003B1595" w:rsidP="00384B18">
      <w:pPr>
        <w:pStyle w:val="ParagraphText"/>
        <w:spacing w:after="0"/>
        <w:rPr>
          <w:sz w:val="18"/>
          <w:szCs w:val="18"/>
        </w:rPr>
      </w:pPr>
      <w:r w:rsidRPr="003B1595">
        <w:rPr>
          <w:sz w:val="18"/>
          <w:szCs w:val="18"/>
        </w:rPr>
        <w:t>Mr</w:t>
      </w:r>
      <w:del w:id="7" w:author="Jaydeep Bhatt" w:date="2015-05-01T18:15:00Z">
        <w:r w:rsidRPr="003B1595" w:rsidDel="003D585E">
          <w:rPr>
            <w:sz w:val="18"/>
            <w:szCs w:val="18"/>
          </w:rPr>
          <w:delText>./ Ms. _____________________</w:delText>
        </w:r>
      </w:del>
      <w:ins w:id="8" w:author="Jaydeep Bhatt" w:date="2015-05-01T18:15:00Z">
        <w:r w:rsidR="003D585E">
          <w:rPr>
            <w:sz w:val="18"/>
            <w:szCs w:val="18"/>
          </w:rPr>
          <w:t xml:space="preserve">. </w:t>
        </w:r>
        <w:r w:rsidR="003D585E" w:rsidRPr="003D585E">
          <w:rPr>
            <w:sz w:val="18"/>
            <w:szCs w:val="18"/>
            <w:u w:val="single"/>
            <w:rPrChange w:id="9" w:author="Jaydeep Bhatt" w:date="2015-05-01T18:15:00Z">
              <w:rPr>
                <w:sz w:val="18"/>
                <w:szCs w:val="18"/>
              </w:rPr>
            </w:rPrChange>
          </w:rPr>
          <w:t>Jaydeep Bhatt</w:t>
        </w:r>
      </w:ins>
      <w:r w:rsidRPr="003B1595">
        <w:rPr>
          <w:sz w:val="18"/>
          <w:szCs w:val="18"/>
        </w:rPr>
        <w:t>, S/o</w:t>
      </w:r>
      <w:del w:id="10" w:author="Jaydeep Bhatt" w:date="2015-05-01T18:15:00Z">
        <w:r w:rsidRPr="003B1595" w:rsidDel="003D585E">
          <w:rPr>
            <w:sz w:val="18"/>
            <w:szCs w:val="18"/>
          </w:rPr>
          <w:delText>/ D/o</w:delText>
        </w:r>
      </w:del>
      <w:r w:rsidRPr="003B1595">
        <w:rPr>
          <w:sz w:val="18"/>
          <w:szCs w:val="18"/>
        </w:rPr>
        <w:t xml:space="preserve"> Mr. </w:t>
      </w:r>
      <w:proofErr w:type="spellStart"/>
      <w:ins w:id="11" w:author="Jaydeep Bhatt" w:date="2015-05-01T18:15:00Z">
        <w:r w:rsidR="003D585E" w:rsidRPr="003D585E">
          <w:rPr>
            <w:sz w:val="18"/>
            <w:szCs w:val="18"/>
            <w:u w:val="single"/>
            <w:rPrChange w:id="12" w:author="Jaydeep Bhatt" w:date="2015-05-01T18:16:00Z">
              <w:rPr>
                <w:sz w:val="18"/>
                <w:szCs w:val="18"/>
              </w:rPr>
            </w:rPrChange>
          </w:rPr>
          <w:t>Indravadan</w:t>
        </w:r>
        <w:proofErr w:type="spellEnd"/>
        <w:r w:rsidR="003D585E" w:rsidRPr="003D585E">
          <w:rPr>
            <w:sz w:val="18"/>
            <w:szCs w:val="18"/>
            <w:u w:val="single"/>
            <w:rPrChange w:id="13" w:author="Jaydeep Bhatt" w:date="2015-05-01T18:16:00Z">
              <w:rPr>
                <w:sz w:val="18"/>
                <w:szCs w:val="18"/>
              </w:rPr>
            </w:rPrChange>
          </w:rPr>
          <w:t xml:space="preserve"> Bhatt</w:t>
        </w:r>
        <w:r w:rsidR="003D585E">
          <w:rPr>
            <w:sz w:val="18"/>
            <w:szCs w:val="18"/>
          </w:rPr>
          <w:t xml:space="preserve">, </w:t>
        </w:r>
      </w:ins>
      <w:del w:id="14" w:author="Jaydeep Bhatt" w:date="2015-05-01T18:15:00Z">
        <w:r w:rsidRPr="003B1595" w:rsidDel="003D585E">
          <w:rPr>
            <w:sz w:val="18"/>
            <w:szCs w:val="18"/>
          </w:rPr>
          <w:delText xml:space="preserve">____________, </w:delText>
        </w:r>
      </w:del>
      <w:r w:rsidRPr="003B1595">
        <w:rPr>
          <w:sz w:val="18"/>
          <w:szCs w:val="18"/>
        </w:rPr>
        <w:t xml:space="preserve">aged </w:t>
      </w:r>
      <w:del w:id="15" w:author="Jaydeep Bhatt" w:date="2015-05-01T18:16:00Z">
        <w:r w:rsidRPr="003D585E" w:rsidDel="003D585E">
          <w:rPr>
            <w:sz w:val="18"/>
            <w:szCs w:val="18"/>
            <w:u w:val="single"/>
            <w:rPrChange w:id="16" w:author="Jaydeep Bhatt" w:date="2015-05-01T18:16:00Z">
              <w:rPr>
                <w:sz w:val="18"/>
                <w:szCs w:val="18"/>
              </w:rPr>
            </w:rPrChange>
          </w:rPr>
          <w:delText xml:space="preserve">________ </w:delText>
        </w:r>
      </w:del>
      <w:ins w:id="17" w:author="Jaydeep Bhatt" w:date="2015-05-01T18:16:00Z">
        <w:r w:rsidR="003D585E" w:rsidRPr="003D585E">
          <w:rPr>
            <w:sz w:val="18"/>
            <w:szCs w:val="18"/>
            <w:u w:val="single"/>
            <w:rPrChange w:id="18" w:author="Jaydeep Bhatt" w:date="2015-05-01T18:16:00Z">
              <w:rPr>
                <w:sz w:val="18"/>
                <w:szCs w:val="18"/>
              </w:rPr>
            </w:rPrChange>
          </w:rPr>
          <w:t>50</w:t>
        </w:r>
        <w:r w:rsidR="003D585E" w:rsidRPr="003B1595">
          <w:rPr>
            <w:sz w:val="18"/>
            <w:szCs w:val="18"/>
          </w:rPr>
          <w:t xml:space="preserve"> </w:t>
        </w:r>
      </w:ins>
      <w:r w:rsidRPr="003B1595">
        <w:rPr>
          <w:sz w:val="18"/>
          <w:szCs w:val="18"/>
        </w:rPr>
        <w:t xml:space="preserve">years, residing at </w:t>
      </w:r>
      <w:del w:id="19" w:author="Jaydeep Bhatt" w:date="2015-05-01T18:16:00Z">
        <w:r w:rsidRPr="003D585E" w:rsidDel="003D585E">
          <w:rPr>
            <w:sz w:val="18"/>
            <w:szCs w:val="18"/>
            <w:u w:val="single"/>
            <w:rPrChange w:id="20" w:author="Jaydeep Bhatt" w:date="2015-05-01T18:16:00Z">
              <w:rPr>
                <w:sz w:val="18"/>
                <w:szCs w:val="18"/>
              </w:rPr>
            </w:rPrChange>
          </w:rPr>
          <w:delText xml:space="preserve">____________________, </w:delText>
        </w:r>
      </w:del>
      <w:ins w:id="21" w:author="Jaydeep Bhatt" w:date="2015-05-01T18:16:00Z">
        <w:r w:rsidR="003D585E" w:rsidRPr="003D585E">
          <w:rPr>
            <w:sz w:val="18"/>
            <w:szCs w:val="18"/>
            <w:u w:val="single"/>
            <w:rPrChange w:id="22" w:author="Jaydeep Bhatt" w:date="2015-05-01T18:16:00Z">
              <w:rPr>
                <w:sz w:val="18"/>
                <w:szCs w:val="18"/>
              </w:rPr>
            </w:rPrChange>
          </w:rPr>
          <w:t xml:space="preserve">39, </w:t>
        </w:r>
        <w:proofErr w:type="spellStart"/>
        <w:r w:rsidR="003D585E" w:rsidRPr="003D585E">
          <w:rPr>
            <w:sz w:val="18"/>
            <w:szCs w:val="18"/>
            <w:u w:val="single"/>
            <w:rPrChange w:id="23" w:author="Jaydeep Bhatt" w:date="2015-05-01T18:16:00Z">
              <w:rPr>
                <w:sz w:val="18"/>
                <w:szCs w:val="18"/>
              </w:rPr>
            </w:rPrChange>
          </w:rPr>
          <w:t>Nirman</w:t>
        </w:r>
        <w:proofErr w:type="spellEnd"/>
        <w:r w:rsidR="003D585E" w:rsidRPr="003D585E">
          <w:rPr>
            <w:sz w:val="18"/>
            <w:szCs w:val="18"/>
            <w:u w:val="single"/>
            <w:rPrChange w:id="24" w:author="Jaydeep Bhatt" w:date="2015-05-01T18:16:00Z">
              <w:rPr>
                <w:sz w:val="18"/>
                <w:szCs w:val="18"/>
              </w:rPr>
            </w:rPrChange>
          </w:rPr>
          <w:t xml:space="preserve"> Society, </w:t>
        </w:r>
        <w:proofErr w:type="spellStart"/>
        <w:r w:rsidR="003D585E" w:rsidRPr="003D585E">
          <w:rPr>
            <w:sz w:val="18"/>
            <w:szCs w:val="18"/>
            <w:u w:val="single"/>
            <w:rPrChange w:id="25" w:author="Jaydeep Bhatt" w:date="2015-05-01T18:16:00Z">
              <w:rPr>
                <w:sz w:val="18"/>
                <w:szCs w:val="18"/>
              </w:rPr>
            </w:rPrChange>
          </w:rPr>
          <w:t>Alkapuri</w:t>
        </w:r>
        <w:proofErr w:type="spellEnd"/>
        <w:r w:rsidR="003D585E" w:rsidRPr="003D585E">
          <w:rPr>
            <w:sz w:val="18"/>
            <w:szCs w:val="18"/>
            <w:u w:val="single"/>
            <w:rPrChange w:id="26" w:author="Jaydeep Bhatt" w:date="2015-05-01T18:16:00Z">
              <w:rPr>
                <w:sz w:val="18"/>
                <w:szCs w:val="18"/>
              </w:rPr>
            </w:rPrChange>
          </w:rPr>
          <w:t>, Vadodara</w:t>
        </w:r>
        <w:r w:rsidR="003D585E">
          <w:rPr>
            <w:sz w:val="18"/>
            <w:szCs w:val="18"/>
            <w:u w:val="single"/>
          </w:rPr>
          <w:t>,</w:t>
        </w:r>
        <w:r w:rsidR="003D585E" w:rsidRPr="003B1595">
          <w:rPr>
            <w:sz w:val="18"/>
            <w:szCs w:val="18"/>
          </w:rPr>
          <w:t xml:space="preserve"> </w:t>
        </w:r>
      </w:ins>
      <w:r w:rsidRPr="003B1595">
        <w:rPr>
          <w:sz w:val="18"/>
          <w:szCs w:val="18"/>
        </w:rPr>
        <w:t>herein after referred to as "</w:t>
      </w:r>
      <w:r>
        <w:rPr>
          <w:sz w:val="18"/>
          <w:szCs w:val="18"/>
        </w:rPr>
        <w:t>Personnel</w:t>
      </w:r>
      <w:r w:rsidRPr="003B1595">
        <w:rPr>
          <w:sz w:val="18"/>
          <w:szCs w:val="18"/>
        </w:rPr>
        <w:t>”, (which expression shall unless it is repugnant to the context or meaning thereof, be deemed to mean and include his/ her legal heirs, executor, representatives, administrators, successors and assigns) of the OTHER PART</w:t>
      </w:r>
      <w:r w:rsidR="0062490A" w:rsidRPr="003B1595">
        <w:rPr>
          <w:sz w:val="18"/>
          <w:szCs w:val="18"/>
        </w:rPr>
        <w:t>.</w:t>
      </w:r>
    </w:p>
    <w:p w:rsidR="0062490A" w:rsidRPr="003B1595" w:rsidRDefault="0062490A" w:rsidP="00384B18">
      <w:pPr>
        <w:pStyle w:val="ParagraphText"/>
        <w:tabs>
          <w:tab w:val="left" w:pos="5040"/>
        </w:tabs>
        <w:spacing w:after="0"/>
        <w:rPr>
          <w:bCs/>
          <w:sz w:val="18"/>
          <w:szCs w:val="18"/>
        </w:rPr>
      </w:pPr>
    </w:p>
    <w:p w:rsidR="0062490A" w:rsidRPr="003B1595" w:rsidRDefault="0062490A" w:rsidP="00384B18">
      <w:pPr>
        <w:pStyle w:val="ParagraphText"/>
        <w:spacing w:after="0"/>
        <w:rPr>
          <w:sz w:val="18"/>
          <w:szCs w:val="18"/>
        </w:rPr>
      </w:pPr>
      <w:r w:rsidRPr="003B1595">
        <w:rPr>
          <w:b/>
          <w:bCs/>
          <w:sz w:val="18"/>
          <w:szCs w:val="18"/>
        </w:rPr>
        <w:t>WHEREAS</w:t>
      </w:r>
      <w:r w:rsidRPr="003B1595">
        <w:rPr>
          <w:sz w:val="18"/>
          <w:szCs w:val="18"/>
        </w:rPr>
        <w:t xml:space="preserve">, the Company has entered into Agreement with </w:t>
      </w:r>
      <w:del w:id="27" w:author="FoureSS" w:date="2015-05-01T17:22:00Z">
        <w:r w:rsidRPr="007C4964" w:rsidDel="007C4964">
          <w:rPr>
            <w:b/>
            <w:sz w:val="18"/>
            <w:szCs w:val="18"/>
            <w:rPrChange w:id="28" w:author="FoureSS" w:date="2015-05-01T17:22:00Z">
              <w:rPr>
                <w:sz w:val="18"/>
                <w:szCs w:val="18"/>
              </w:rPr>
            </w:rPrChange>
          </w:rPr>
          <w:delText>____________________________________(“</w:delText>
        </w:r>
      </w:del>
      <w:ins w:id="29" w:author="FoureSS" w:date="2015-05-01T17:22:00Z">
        <w:r w:rsidR="007C4964" w:rsidRPr="007C4964">
          <w:rPr>
            <w:b/>
            <w:sz w:val="18"/>
            <w:szCs w:val="18"/>
            <w:rPrChange w:id="30" w:author="FoureSS" w:date="2015-05-01T17:22:00Z">
              <w:rPr>
                <w:sz w:val="18"/>
                <w:szCs w:val="18"/>
              </w:rPr>
            </w:rPrChange>
          </w:rPr>
          <w:t>Symmetric Consultancy Services</w:t>
        </w:r>
        <w:r w:rsidR="007C4964">
          <w:rPr>
            <w:sz w:val="18"/>
            <w:szCs w:val="18"/>
          </w:rPr>
          <w:t xml:space="preserve"> </w:t>
        </w:r>
      </w:ins>
      <w:del w:id="31" w:author="FoureSS" w:date="2015-05-01T17:22:00Z">
        <w:r w:rsidRPr="003B1595" w:rsidDel="007C4964">
          <w:rPr>
            <w:sz w:val="18"/>
            <w:szCs w:val="18"/>
          </w:rPr>
          <w:delText xml:space="preserve">Vendor”) </w:delText>
        </w:r>
      </w:del>
      <w:r w:rsidRPr="003B1595">
        <w:rPr>
          <w:sz w:val="18"/>
          <w:szCs w:val="18"/>
        </w:rPr>
        <w:t xml:space="preserve">pursuant to which the Personnel </w:t>
      </w:r>
      <w:r w:rsidR="003B1595">
        <w:rPr>
          <w:sz w:val="18"/>
          <w:szCs w:val="18"/>
        </w:rPr>
        <w:t>will be</w:t>
      </w:r>
      <w:r w:rsidR="003B1595" w:rsidRPr="003B1595">
        <w:rPr>
          <w:sz w:val="18"/>
          <w:szCs w:val="18"/>
        </w:rPr>
        <w:t xml:space="preserve"> </w:t>
      </w:r>
      <w:r w:rsidRPr="003B1595">
        <w:rPr>
          <w:sz w:val="18"/>
          <w:szCs w:val="18"/>
        </w:rPr>
        <w:t xml:space="preserve">providing </w:t>
      </w:r>
      <w:r w:rsidR="003B1595">
        <w:rPr>
          <w:sz w:val="18"/>
          <w:szCs w:val="18"/>
        </w:rPr>
        <w:t>training</w:t>
      </w:r>
      <w:r w:rsidR="003B1595" w:rsidRPr="003B1595">
        <w:rPr>
          <w:sz w:val="18"/>
          <w:szCs w:val="18"/>
        </w:rPr>
        <w:t xml:space="preserve"> </w:t>
      </w:r>
      <w:r w:rsidRPr="003B1595">
        <w:rPr>
          <w:sz w:val="18"/>
          <w:szCs w:val="18"/>
        </w:rPr>
        <w:t xml:space="preserve">to the </w:t>
      </w:r>
      <w:r w:rsidR="003B1595">
        <w:rPr>
          <w:sz w:val="18"/>
          <w:szCs w:val="18"/>
        </w:rPr>
        <w:t>employees/ personnel of the Company</w:t>
      </w:r>
      <w:r w:rsidRPr="003B1595">
        <w:rPr>
          <w:sz w:val="18"/>
          <w:szCs w:val="18"/>
        </w:rPr>
        <w:t>; and</w:t>
      </w:r>
    </w:p>
    <w:p w:rsidR="0062490A" w:rsidRPr="003B1595" w:rsidRDefault="0062490A" w:rsidP="00384B18">
      <w:pPr>
        <w:pStyle w:val="ParagraphText"/>
        <w:spacing w:after="0"/>
        <w:rPr>
          <w:b/>
          <w:bCs/>
          <w:sz w:val="18"/>
          <w:szCs w:val="18"/>
        </w:rPr>
      </w:pPr>
    </w:p>
    <w:p w:rsidR="0062490A" w:rsidRPr="003B1595" w:rsidRDefault="0062490A" w:rsidP="00384B18">
      <w:pPr>
        <w:pStyle w:val="ParagraphText"/>
        <w:spacing w:after="0"/>
        <w:rPr>
          <w:sz w:val="18"/>
          <w:szCs w:val="18"/>
        </w:rPr>
      </w:pPr>
      <w:r w:rsidRPr="003B1595">
        <w:rPr>
          <w:b/>
          <w:bCs/>
          <w:sz w:val="18"/>
          <w:szCs w:val="18"/>
        </w:rPr>
        <w:t>WHEREAS</w:t>
      </w:r>
      <w:r w:rsidRPr="003B1595">
        <w:rPr>
          <w:sz w:val="18"/>
          <w:szCs w:val="18"/>
        </w:rPr>
        <w:t xml:space="preserve">, </w:t>
      </w:r>
      <w:r w:rsidR="003B1595">
        <w:rPr>
          <w:sz w:val="18"/>
          <w:szCs w:val="18"/>
        </w:rPr>
        <w:t xml:space="preserve">pursuant to the above </w:t>
      </w:r>
      <w:r w:rsidRPr="003B1595">
        <w:rPr>
          <w:bCs/>
          <w:sz w:val="18"/>
          <w:szCs w:val="18"/>
        </w:rPr>
        <w:t>the</w:t>
      </w:r>
      <w:r w:rsidRPr="003B1595">
        <w:rPr>
          <w:b/>
          <w:bCs/>
          <w:sz w:val="18"/>
          <w:szCs w:val="18"/>
        </w:rPr>
        <w:t xml:space="preserve"> </w:t>
      </w:r>
      <w:r w:rsidRPr="003B1595">
        <w:rPr>
          <w:sz w:val="18"/>
          <w:szCs w:val="18"/>
        </w:rPr>
        <w:t xml:space="preserve">Personnel may </w:t>
      </w:r>
      <w:r w:rsidR="003B1595">
        <w:rPr>
          <w:sz w:val="18"/>
          <w:szCs w:val="18"/>
        </w:rPr>
        <w:t>be given access to</w:t>
      </w:r>
      <w:r w:rsidRPr="003B1595">
        <w:rPr>
          <w:sz w:val="18"/>
          <w:szCs w:val="18"/>
        </w:rPr>
        <w:t xml:space="preserve"> or otherwise come into contact with certain proprietary and / or confidential information of the Company or clients of the Company; and</w:t>
      </w:r>
    </w:p>
    <w:p w:rsidR="0062490A" w:rsidRPr="003B1595" w:rsidRDefault="0062490A" w:rsidP="00384B18">
      <w:pPr>
        <w:pStyle w:val="ParagraphText"/>
        <w:tabs>
          <w:tab w:val="left" w:pos="5760"/>
        </w:tabs>
        <w:spacing w:after="0"/>
        <w:rPr>
          <w:b/>
          <w:bCs/>
          <w:sz w:val="18"/>
          <w:szCs w:val="18"/>
        </w:rPr>
      </w:pPr>
    </w:p>
    <w:p w:rsidR="0062490A" w:rsidRPr="003B1595" w:rsidRDefault="0062490A" w:rsidP="00384B18">
      <w:pPr>
        <w:pStyle w:val="ParagraphText"/>
        <w:spacing w:after="0"/>
        <w:rPr>
          <w:sz w:val="18"/>
          <w:szCs w:val="18"/>
        </w:rPr>
      </w:pPr>
      <w:r w:rsidRPr="003B1595">
        <w:rPr>
          <w:b/>
          <w:bCs/>
          <w:sz w:val="18"/>
          <w:szCs w:val="18"/>
        </w:rPr>
        <w:t>WHEREAS</w:t>
      </w:r>
      <w:r w:rsidRPr="003B1595">
        <w:rPr>
          <w:sz w:val="18"/>
          <w:szCs w:val="18"/>
        </w:rPr>
        <w:t>, the Company desires to prevent the dissemination or misuse of such information.</w:t>
      </w:r>
    </w:p>
    <w:p w:rsidR="003B1595" w:rsidRDefault="003B1595" w:rsidP="00384B18">
      <w:pPr>
        <w:pStyle w:val="ParagraphText"/>
        <w:spacing w:after="0"/>
        <w:rPr>
          <w:b/>
          <w:bCs/>
          <w:sz w:val="18"/>
          <w:szCs w:val="18"/>
        </w:rPr>
      </w:pPr>
    </w:p>
    <w:p w:rsidR="0062490A" w:rsidRPr="003B1595" w:rsidRDefault="0062490A" w:rsidP="00384B18">
      <w:pPr>
        <w:pStyle w:val="ParagraphText"/>
        <w:spacing w:after="0"/>
        <w:rPr>
          <w:sz w:val="18"/>
          <w:szCs w:val="18"/>
        </w:rPr>
      </w:pPr>
      <w:r w:rsidRPr="003B1595">
        <w:rPr>
          <w:b/>
          <w:bCs/>
          <w:sz w:val="18"/>
          <w:szCs w:val="18"/>
        </w:rPr>
        <w:t>NOW, THEREFORE</w:t>
      </w:r>
      <w:r w:rsidRPr="003B1595">
        <w:rPr>
          <w:sz w:val="18"/>
          <w:szCs w:val="18"/>
        </w:rPr>
        <w:t>, in consideration of the receipt of such confidential information from the Company the parties have agreed to enter into the present Agreement to record their understanding in writing and have agreed to be bound by the terms and conditions laid down herein:</w:t>
      </w:r>
    </w:p>
    <w:p w:rsidR="0062490A" w:rsidRPr="003B1595" w:rsidRDefault="0062490A" w:rsidP="0062490A">
      <w:pPr>
        <w:pStyle w:val="ParagraphText"/>
        <w:rPr>
          <w:b/>
          <w:sz w:val="18"/>
          <w:szCs w:val="18"/>
        </w:rPr>
      </w:pPr>
      <w:r w:rsidRPr="003B1595">
        <w:rPr>
          <w:b/>
          <w:sz w:val="18"/>
          <w:szCs w:val="18"/>
        </w:rPr>
        <w:t>NOW THIS AGREEMENT WITNESSETH AS UNDER</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t>This Agreement shall bind the parties, notwithstanding the date of signing or execution hereof and the Personnel shall be liable to the Company for any disclosure of confidential information.</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t>Personnel agree to keep including without limitation all trade secrets and / or proprietary information pertaining to the Company and the business and other affairs in strict confidence.</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t>The Personnel acknowledges that the confidential information is a valuable, special and unique asset, and is proprietary to the Company.</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t>The parties mutually agree that the trade secret is any information, process or idea that is not generally known in the industry, that the Company considers confidential, and that gives the Company a competitive advantage. Trade secrets include without limitation:</w:t>
      </w:r>
    </w:p>
    <w:p w:rsidR="0062490A" w:rsidRPr="003B1595" w:rsidRDefault="0062490A" w:rsidP="0062490A">
      <w:pPr>
        <w:pStyle w:val="BulletList2"/>
        <w:spacing w:before="60" w:after="60"/>
        <w:jc w:val="both"/>
        <w:rPr>
          <w:sz w:val="18"/>
          <w:szCs w:val="18"/>
        </w:rPr>
      </w:pPr>
      <w:r w:rsidRPr="003B1595">
        <w:rPr>
          <w:sz w:val="18"/>
          <w:szCs w:val="18"/>
        </w:rPr>
        <w:t>The Company and/ or its clients program listing, source code, database, and object code.</w:t>
      </w:r>
    </w:p>
    <w:p w:rsidR="0062490A" w:rsidRPr="003B1595" w:rsidRDefault="0062490A" w:rsidP="0062490A">
      <w:pPr>
        <w:pStyle w:val="BulletList2"/>
        <w:spacing w:before="60" w:after="60"/>
        <w:jc w:val="both"/>
        <w:rPr>
          <w:sz w:val="18"/>
          <w:szCs w:val="18"/>
        </w:rPr>
      </w:pPr>
      <w:r w:rsidRPr="003B1595">
        <w:rPr>
          <w:sz w:val="18"/>
          <w:szCs w:val="18"/>
        </w:rPr>
        <w:t>All information relating to programs now existing or currently under development.</w:t>
      </w:r>
    </w:p>
    <w:p w:rsidR="0062490A" w:rsidRPr="003B1595" w:rsidRDefault="0062490A" w:rsidP="0062490A">
      <w:pPr>
        <w:pStyle w:val="BulletList2"/>
        <w:spacing w:before="60" w:after="60"/>
        <w:jc w:val="both"/>
        <w:rPr>
          <w:sz w:val="18"/>
          <w:szCs w:val="18"/>
        </w:rPr>
      </w:pPr>
      <w:r w:rsidRPr="003B1595">
        <w:rPr>
          <w:sz w:val="18"/>
          <w:szCs w:val="18"/>
        </w:rPr>
        <w:t>Customer lists and records, and confidential information belonging to customers and/ or its clients.</w:t>
      </w:r>
    </w:p>
    <w:p w:rsidR="0062490A" w:rsidRPr="003B1595" w:rsidRDefault="0062490A" w:rsidP="0062490A">
      <w:pPr>
        <w:pStyle w:val="BulletList2"/>
        <w:spacing w:before="60" w:after="60"/>
        <w:jc w:val="both"/>
        <w:rPr>
          <w:sz w:val="18"/>
          <w:szCs w:val="18"/>
        </w:rPr>
      </w:pPr>
      <w:r w:rsidRPr="003B1595">
        <w:rPr>
          <w:sz w:val="18"/>
          <w:szCs w:val="18"/>
        </w:rPr>
        <w:t>The Company’s financial data and personnel information.</w:t>
      </w:r>
    </w:p>
    <w:p w:rsidR="0062490A" w:rsidRPr="003B1595" w:rsidRDefault="0062490A" w:rsidP="0062490A">
      <w:pPr>
        <w:pStyle w:val="BulletList2"/>
        <w:spacing w:before="60" w:after="60"/>
        <w:jc w:val="both"/>
        <w:rPr>
          <w:sz w:val="18"/>
          <w:szCs w:val="18"/>
        </w:rPr>
      </w:pPr>
      <w:r w:rsidRPr="003B1595">
        <w:rPr>
          <w:sz w:val="18"/>
          <w:szCs w:val="18"/>
        </w:rPr>
        <w:t>Ideas conceived during the work in process and documented but not implemented.</w:t>
      </w:r>
    </w:p>
    <w:p w:rsidR="0062490A" w:rsidRPr="003B1595" w:rsidRDefault="0062490A" w:rsidP="00384B18">
      <w:pPr>
        <w:pStyle w:val="NumberList"/>
        <w:ind w:firstLine="0"/>
        <w:jc w:val="both"/>
        <w:rPr>
          <w:sz w:val="18"/>
          <w:szCs w:val="18"/>
        </w:rPr>
      </w:pPr>
      <w:r w:rsidRPr="003B1595">
        <w:rPr>
          <w:sz w:val="18"/>
          <w:szCs w:val="18"/>
        </w:rPr>
        <w:t>Personnel understands that the above lists are intended to be illustrative and that other trade secrets that will also be held confidential may currently exist or arises in the future. In the event that Personnel is not sure whether certain information is a trade secret. Personnel will treat that information as confidential unless the Company informs Personnel to the contrary.</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lastRenderedPageBreak/>
        <w:t>Personnel undertakes to surrender to the Company upon termination</w:t>
      </w:r>
      <w:r w:rsidR="00BA495C">
        <w:rPr>
          <w:sz w:val="18"/>
          <w:szCs w:val="18"/>
        </w:rPr>
        <w:t>/ removal</w:t>
      </w:r>
      <w:r w:rsidRPr="003B1595">
        <w:rPr>
          <w:sz w:val="18"/>
          <w:szCs w:val="18"/>
        </w:rPr>
        <w:t xml:space="preserve"> of Personnel, all notes, records and documentation that was used created or controlled by Personnel or happened to come across or become known to him / her.</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t>The Company may, at any time, request the Personnel to return any  material and/ or data in whatever form containing, pertaining to or relating to Confidential Information disclosed pursuant to the execution of the Principal Agreement and may, in addition request the other party to furnish a written statement to the effect that, upon such return, the Personnel has not retained in his possession, or under its control, either directly or indirectly, any such material and/ or data in any form whatsoever.</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t>If any legal action arises relating to this Agreement, the prevailing party shall be entitled to recover all costs, expenses and reasonable legal fees incurred in connection with the legal action.</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t>This Agreement is considered by both parties to be a binding contract and shall remain in effect indefinitely.</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t xml:space="preserve">In the event of non-compliance or breach of any terms of this Agreement by Personnel, the Company will be at liberty to invoke the provisions of this Agreement and </w:t>
      </w:r>
      <w:r w:rsidR="003B1595">
        <w:rPr>
          <w:sz w:val="18"/>
          <w:szCs w:val="18"/>
        </w:rPr>
        <w:t xml:space="preserve">to seek removal of the </w:t>
      </w:r>
      <w:r w:rsidRPr="003B1595">
        <w:rPr>
          <w:sz w:val="18"/>
          <w:szCs w:val="18"/>
        </w:rPr>
        <w:t>Personnel.</w:t>
      </w:r>
    </w:p>
    <w:p w:rsidR="0062490A" w:rsidRDefault="0062490A" w:rsidP="0062490A">
      <w:pPr>
        <w:pStyle w:val="NumberList"/>
        <w:numPr>
          <w:ilvl w:val="0"/>
          <w:numId w:val="19"/>
        </w:numPr>
        <w:ind w:left="1224" w:hanging="504"/>
        <w:jc w:val="both"/>
        <w:rPr>
          <w:sz w:val="18"/>
          <w:szCs w:val="18"/>
        </w:rPr>
      </w:pPr>
      <w:r w:rsidRPr="003B1595">
        <w:rPr>
          <w:sz w:val="18"/>
          <w:szCs w:val="18"/>
        </w:rPr>
        <w:t>Breach of confidentiality obligations will cause irreparable injury to the Company/ its clients. Personnel agrees that any information disclosed by the Company/ its clients</w:t>
      </w:r>
      <w:r w:rsidRPr="003B1595" w:rsidDel="00733EAC">
        <w:rPr>
          <w:sz w:val="18"/>
          <w:szCs w:val="18"/>
        </w:rPr>
        <w:t xml:space="preserve"> </w:t>
      </w:r>
      <w:r w:rsidRPr="003B1595">
        <w:rPr>
          <w:sz w:val="18"/>
          <w:szCs w:val="18"/>
        </w:rPr>
        <w:t>to Personnel shall be used by Personnel solely for the Company/ its clients respectively. Personnel agree not to disclose any information to any third party without the prior written consent from the Company.</w:t>
      </w:r>
    </w:p>
    <w:p w:rsidR="00BA495C" w:rsidRPr="00BA495C" w:rsidRDefault="00BA495C" w:rsidP="00584D4C">
      <w:pPr>
        <w:pStyle w:val="NumberList"/>
        <w:numPr>
          <w:ilvl w:val="0"/>
          <w:numId w:val="19"/>
        </w:numPr>
        <w:ind w:left="1224" w:hanging="504"/>
        <w:jc w:val="both"/>
        <w:rPr>
          <w:sz w:val="18"/>
          <w:szCs w:val="18"/>
        </w:rPr>
      </w:pPr>
      <w:r w:rsidRPr="00BA495C">
        <w:rPr>
          <w:sz w:val="18"/>
          <w:szCs w:val="18"/>
        </w:rPr>
        <w:t xml:space="preserve">In the event of breach of the obligations of this Agreement by Personnel, Personnel shall promptly be liable to indemnify </w:t>
      </w:r>
      <w:r>
        <w:rPr>
          <w:sz w:val="18"/>
          <w:szCs w:val="18"/>
        </w:rPr>
        <w:t>the Company</w:t>
      </w:r>
      <w:r w:rsidRPr="00BA495C">
        <w:rPr>
          <w:sz w:val="18"/>
          <w:szCs w:val="18"/>
        </w:rPr>
        <w:t xml:space="preserve"> for all the costs, damages and prejudice caused to </w:t>
      </w:r>
      <w:r>
        <w:rPr>
          <w:sz w:val="18"/>
          <w:szCs w:val="18"/>
        </w:rPr>
        <w:t>the Company</w:t>
      </w:r>
      <w:r w:rsidRPr="00BA495C">
        <w:rPr>
          <w:sz w:val="18"/>
          <w:szCs w:val="18"/>
        </w:rPr>
        <w:t xml:space="preserve"> by disclosure or loss of confidentiality of any part or whole of the Confidential Information by </w:t>
      </w:r>
      <w:r w:rsidR="00584D4C" w:rsidRPr="00584D4C">
        <w:rPr>
          <w:sz w:val="18"/>
          <w:szCs w:val="18"/>
        </w:rPr>
        <w:t>Personnel</w:t>
      </w:r>
      <w:r w:rsidRPr="00BA495C">
        <w:rPr>
          <w:sz w:val="18"/>
          <w:szCs w:val="18"/>
        </w:rPr>
        <w:t xml:space="preserve">. This liability of </w:t>
      </w:r>
      <w:r w:rsidR="00584D4C" w:rsidRPr="00584D4C">
        <w:rPr>
          <w:sz w:val="18"/>
          <w:szCs w:val="18"/>
        </w:rPr>
        <w:t xml:space="preserve">Personnel </w:t>
      </w:r>
      <w:r w:rsidRPr="00BA495C">
        <w:rPr>
          <w:sz w:val="18"/>
          <w:szCs w:val="18"/>
        </w:rPr>
        <w:t xml:space="preserve">shall not in any manner affect the rights of </w:t>
      </w:r>
      <w:r w:rsidR="00584D4C">
        <w:rPr>
          <w:sz w:val="18"/>
          <w:szCs w:val="18"/>
        </w:rPr>
        <w:t>the Company</w:t>
      </w:r>
      <w:r w:rsidRPr="00BA495C">
        <w:rPr>
          <w:sz w:val="18"/>
          <w:szCs w:val="18"/>
        </w:rPr>
        <w:t xml:space="preserve"> from claiming damages from </w:t>
      </w:r>
      <w:r w:rsidR="00584D4C" w:rsidRPr="00584D4C">
        <w:rPr>
          <w:sz w:val="18"/>
          <w:szCs w:val="18"/>
        </w:rPr>
        <w:t xml:space="preserve">Personnel </w:t>
      </w:r>
      <w:r w:rsidRPr="00BA495C">
        <w:rPr>
          <w:sz w:val="18"/>
          <w:szCs w:val="18"/>
        </w:rPr>
        <w:t xml:space="preserve">and other available remedies under law and equity. </w:t>
      </w:r>
      <w:r w:rsidR="00584D4C">
        <w:rPr>
          <w:sz w:val="18"/>
          <w:szCs w:val="18"/>
        </w:rPr>
        <w:t xml:space="preserve"> </w:t>
      </w:r>
    </w:p>
    <w:p w:rsidR="00BA495C" w:rsidRPr="003B1595" w:rsidRDefault="00BA495C" w:rsidP="00584D4C">
      <w:pPr>
        <w:pStyle w:val="NumberList"/>
        <w:numPr>
          <w:ilvl w:val="0"/>
          <w:numId w:val="19"/>
        </w:numPr>
        <w:ind w:left="1224" w:hanging="504"/>
        <w:jc w:val="both"/>
        <w:rPr>
          <w:sz w:val="18"/>
          <w:szCs w:val="18"/>
        </w:rPr>
      </w:pPr>
      <w:r w:rsidRPr="00BA495C">
        <w:rPr>
          <w:sz w:val="18"/>
          <w:szCs w:val="18"/>
        </w:rPr>
        <w:t xml:space="preserve">Further, </w:t>
      </w:r>
      <w:r w:rsidR="00584D4C" w:rsidRPr="00584D4C">
        <w:rPr>
          <w:sz w:val="18"/>
          <w:szCs w:val="18"/>
        </w:rPr>
        <w:t xml:space="preserve">Personnel </w:t>
      </w:r>
      <w:r w:rsidR="00584D4C" w:rsidRPr="00BA495C">
        <w:rPr>
          <w:sz w:val="18"/>
          <w:szCs w:val="18"/>
        </w:rPr>
        <w:t>acknowledge</w:t>
      </w:r>
      <w:r w:rsidRPr="00BA495C">
        <w:rPr>
          <w:sz w:val="18"/>
          <w:szCs w:val="18"/>
        </w:rPr>
        <w:t xml:space="preserve"> that, in the event of any breach of this Agreement, </w:t>
      </w:r>
      <w:r w:rsidR="00584D4C">
        <w:rPr>
          <w:sz w:val="18"/>
          <w:szCs w:val="18"/>
        </w:rPr>
        <w:t>the Company</w:t>
      </w:r>
      <w:r w:rsidRPr="00BA495C">
        <w:rPr>
          <w:sz w:val="18"/>
          <w:szCs w:val="18"/>
        </w:rPr>
        <w:t xml:space="preserve"> will not have an adequate remedy in money or damages. </w:t>
      </w:r>
      <w:r w:rsidR="00584D4C">
        <w:rPr>
          <w:sz w:val="18"/>
          <w:szCs w:val="18"/>
        </w:rPr>
        <w:t>The Company</w:t>
      </w:r>
      <w:r w:rsidRPr="00BA495C">
        <w:rPr>
          <w:sz w:val="18"/>
          <w:szCs w:val="18"/>
        </w:rPr>
        <w:t xml:space="preserve">, therefore, shall be entitled in such event to obtain an injunction against such breach from any court of competent jurisdiction immediately upon request. </w:t>
      </w:r>
      <w:r w:rsidR="00584D4C">
        <w:rPr>
          <w:sz w:val="18"/>
          <w:szCs w:val="18"/>
        </w:rPr>
        <w:t>The Company</w:t>
      </w:r>
      <w:r w:rsidRPr="00BA495C">
        <w:rPr>
          <w:sz w:val="18"/>
          <w:szCs w:val="18"/>
        </w:rPr>
        <w:t>’s right to obtain such relief shall not limit its right to obtain other remedies.</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t>The obligations for Personnel as set forth in this Agreement shall not apply to any information which:</w:t>
      </w:r>
    </w:p>
    <w:p w:rsidR="0062490A" w:rsidRPr="003B1595" w:rsidRDefault="0062490A" w:rsidP="0062490A">
      <w:pPr>
        <w:tabs>
          <w:tab w:val="left" w:pos="-1440"/>
          <w:tab w:val="left" w:pos="-720"/>
          <w:tab w:val="left" w:pos="0"/>
          <w:tab w:val="left" w:pos="720"/>
          <w:tab w:val="left" w:pos="1440"/>
          <w:tab w:val="left" w:pos="2160"/>
          <w:tab w:val="left" w:pos="2880"/>
          <w:tab w:val="left" w:pos="3600"/>
          <w:tab w:val="left" w:pos="4320"/>
          <w:tab w:val="left" w:pos="4882"/>
          <w:tab w:val="left" w:pos="5040"/>
        </w:tabs>
        <w:suppressAutoHyphens/>
        <w:spacing w:line="140" w:lineRule="exact"/>
        <w:ind w:left="1147"/>
        <w:rPr>
          <w:rFonts w:cs="Arial"/>
          <w:spacing w:val="-3"/>
          <w:sz w:val="18"/>
          <w:szCs w:val="18"/>
        </w:rPr>
      </w:pPr>
    </w:p>
    <w:p w:rsidR="0062490A" w:rsidRPr="003B1595" w:rsidRDefault="0062490A" w:rsidP="00384B18">
      <w:pPr>
        <w:tabs>
          <w:tab w:val="left" w:pos="360"/>
          <w:tab w:val="left" w:pos="720"/>
          <w:tab w:val="left" w:pos="1260"/>
          <w:tab w:val="left" w:pos="2016"/>
          <w:tab w:val="left" w:pos="2736"/>
          <w:tab w:val="left" w:pos="7632"/>
        </w:tabs>
        <w:suppressAutoHyphens/>
        <w:spacing w:line="220" w:lineRule="exact"/>
        <w:ind w:left="2016" w:hanging="869"/>
        <w:jc w:val="both"/>
        <w:rPr>
          <w:rFonts w:cs="Arial"/>
          <w:spacing w:val="-3"/>
          <w:sz w:val="18"/>
          <w:szCs w:val="18"/>
        </w:rPr>
      </w:pPr>
      <w:r w:rsidRPr="003B1595">
        <w:rPr>
          <w:rFonts w:cs="Arial"/>
          <w:spacing w:val="-3"/>
          <w:sz w:val="18"/>
          <w:szCs w:val="18"/>
        </w:rPr>
        <w:t>(A)</w:t>
      </w:r>
      <w:r w:rsidRPr="003B1595">
        <w:rPr>
          <w:rFonts w:cs="Arial"/>
          <w:spacing w:val="-3"/>
          <w:sz w:val="18"/>
          <w:szCs w:val="18"/>
        </w:rPr>
        <w:tab/>
        <w:t>Has become generally available in the public domain without breach of this Agreement;</w:t>
      </w:r>
    </w:p>
    <w:p w:rsidR="0062490A" w:rsidRPr="003B1595" w:rsidRDefault="0062490A" w:rsidP="00384B18">
      <w:pPr>
        <w:tabs>
          <w:tab w:val="left" w:pos="360"/>
          <w:tab w:val="left" w:pos="720"/>
          <w:tab w:val="left" w:pos="1260"/>
          <w:tab w:val="left" w:pos="2016"/>
          <w:tab w:val="left" w:pos="2736"/>
          <w:tab w:val="left" w:pos="7632"/>
        </w:tabs>
        <w:suppressAutoHyphens/>
        <w:spacing w:line="220" w:lineRule="exact"/>
        <w:ind w:left="2016" w:hanging="869"/>
        <w:jc w:val="both"/>
        <w:rPr>
          <w:rFonts w:cs="Arial"/>
          <w:spacing w:val="-3"/>
          <w:sz w:val="18"/>
          <w:szCs w:val="18"/>
        </w:rPr>
      </w:pPr>
      <w:r w:rsidRPr="003B1595">
        <w:rPr>
          <w:rFonts w:cs="Arial"/>
          <w:spacing w:val="-3"/>
          <w:sz w:val="18"/>
          <w:szCs w:val="18"/>
        </w:rPr>
        <w:t>(B)</w:t>
      </w:r>
      <w:r w:rsidRPr="003B1595">
        <w:rPr>
          <w:rFonts w:cs="Arial"/>
          <w:spacing w:val="-3"/>
          <w:sz w:val="18"/>
          <w:szCs w:val="18"/>
        </w:rPr>
        <w:tab/>
        <w:t>Personnel can establish by written documentation was in his possession prior to disclosure pursuant to this Agreement;</w:t>
      </w:r>
    </w:p>
    <w:p w:rsidR="0062490A" w:rsidRPr="003B1595" w:rsidRDefault="0062490A" w:rsidP="00384B18">
      <w:pPr>
        <w:tabs>
          <w:tab w:val="left" w:pos="360"/>
          <w:tab w:val="left" w:pos="720"/>
          <w:tab w:val="left" w:pos="1260"/>
          <w:tab w:val="left" w:pos="2016"/>
          <w:tab w:val="left" w:pos="2736"/>
          <w:tab w:val="left" w:pos="7632"/>
        </w:tabs>
        <w:suppressAutoHyphens/>
        <w:spacing w:line="220" w:lineRule="exact"/>
        <w:ind w:left="2016" w:hanging="869"/>
        <w:jc w:val="both"/>
        <w:rPr>
          <w:rFonts w:cs="Arial"/>
          <w:spacing w:val="-3"/>
          <w:sz w:val="18"/>
          <w:szCs w:val="18"/>
        </w:rPr>
      </w:pPr>
      <w:r w:rsidRPr="003B1595">
        <w:rPr>
          <w:rFonts w:cs="Arial"/>
          <w:spacing w:val="-3"/>
          <w:sz w:val="18"/>
          <w:szCs w:val="18"/>
        </w:rPr>
        <w:t>(C)</w:t>
      </w:r>
      <w:r w:rsidRPr="003B1595">
        <w:rPr>
          <w:rFonts w:cs="Arial"/>
          <w:spacing w:val="-3"/>
          <w:sz w:val="18"/>
          <w:szCs w:val="18"/>
        </w:rPr>
        <w:tab/>
        <w:t xml:space="preserve">Personnel has received from a third party who is properly in possession thereof and who has not received the same through an agreement with </w:t>
      </w:r>
      <w:r w:rsidRPr="003B1595">
        <w:rPr>
          <w:sz w:val="18"/>
          <w:szCs w:val="18"/>
        </w:rPr>
        <w:t>the Company</w:t>
      </w:r>
      <w:r w:rsidRPr="003B1595" w:rsidDel="00733EAC">
        <w:rPr>
          <w:sz w:val="18"/>
          <w:szCs w:val="18"/>
        </w:rPr>
        <w:t xml:space="preserve"> </w:t>
      </w:r>
      <w:r w:rsidRPr="003B1595">
        <w:rPr>
          <w:rFonts w:cs="Arial"/>
          <w:spacing w:val="-3"/>
          <w:sz w:val="18"/>
          <w:szCs w:val="18"/>
        </w:rPr>
        <w:t>to maintain such information in confidence; or</w:t>
      </w:r>
    </w:p>
    <w:p w:rsidR="0062490A" w:rsidRPr="003B1595" w:rsidRDefault="0062490A" w:rsidP="00384B18">
      <w:pPr>
        <w:tabs>
          <w:tab w:val="left" w:pos="360"/>
          <w:tab w:val="left" w:pos="720"/>
          <w:tab w:val="left" w:pos="1260"/>
          <w:tab w:val="left" w:pos="2016"/>
          <w:tab w:val="left" w:pos="2736"/>
          <w:tab w:val="left" w:pos="7632"/>
        </w:tabs>
        <w:suppressAutoHyphens/>
        <w:spacing w:line="220" w:lineRule="exact"/>
        <w:ind w:left="2016" w:hanging="869"/>
        <w:jc w:val="both"/>
        <w:rPr>
          <w:rFonts w:cs="Arial"/>
          <w:spacing w:val="-3"/>
          <w:sz w:val="18"/>
          <w:szCs w:val="18"/>
        </w:rPr>
      </w:pPr>
      <w:r w:rsidRPr="003B1595">
        <w:rPr>
          <w:rFonts w:cs="Arial"/>
          <w:spacing w:val="-3"/>
          <w:sz w:val="18"/>
          <w:szCs w:val="18"/>
        </w:rPr>
        <w:t>(D)</w:t>
      </w:r>
      <w:r w:rsidRPr="003B1595">
        <w:rPr>
          <w:rFonts w:cs="Arial"/>
          <w:spacing w:val="-3"/>
          <w:sz w:val="18"/>
          <w:szCs w:val="18"/>
        </w:rPr>
        <w:tab/>
        <w:t xml:space="preserve">Personnel is compelled to release by law or in the course of litigation by a third party, provided that Personnel provide </w:t>
      </w:r>
      <w:r w:rsidRPr="003B1595">
        <w:rPr>
          <w:sz w:val="18"/>
          <w:szCs w:val="18"/>
        </w:rPr>
        <w:t>the Company</w:t>
      </w:r>
      <w:r w:rsidRPr="003B1595" w:rsidDel="00733EAC">
        <w:rPr>
          <w:sz w:val="18"/>
          <w:szCs w:val="18"/>
        </w:rPr>
        <w:t xml:space="preserve"> </w:t>
      </w:r>
      <w:r w:rsidRPr="003B1595">
        <w:rPr>
          <w:rFonts w:cs="Arial"/>
          <w:spacing w:val="-3"/>
          <w:sz w:val="18"/>
          <w:szCs w:val="18"/>
        </w:rPr>
        <w:t xml:space="preserve">with notice of such compulsion sufficiently in advance of disclosure so as to provide </w:t>
      </w:r>
      <w:r w:rsidRPr="003B1595">
        <w:rPr>
          <w:sz w:val="18"/>
          <w:szCs w:val="18"/>
        </w:rPr>
        <w:t>the Company</w:t>
      </w:r>
      <w:r w:rsidRPr="003B1595" w:rsidDel="00733EAC">
        <w:rPr>
          <w:sz w:val="18"/>
          <w:szCs w:val="18"/>
        </w:rPr>
        <w:t xml:space="preserve"> </w:t>
      </w:r>
      <w:r w:rsidRPr="003B1595">
        <w:rPr>
          <w:rFonts w:cs="Arial"/>
          <w:spacing w:val="-3"/>
          <w:sz w:val="18"/>
          <w:szCs w:val="18"/>
        </w:rPr>
        <w:t>a reasonable time period to seek a protective order.</w:t>
      </w:r>
    </w:p>
    <w:p w:rsidR="0062490A" w:rsidRPr="003B1595" w:rsidRDefault="0062490A" w:rsidP="00384B18">
      <w:pPr>
        <w:tabs>
          <w:tab w:val="left" w:pos="360"/>
          <w:tab w:val="left" w:pos="720"/>
          <w:tab w:val="left" w:pos="1260"/>
          <w:tab w:val="left" w:pos="2016"/>
          <w:tab w:val="left" w:pos="2736"/>
          <w:tab w:val="left" w:pos="7632"/>
        </w:tabs>
        <w:suppressAutoHyphens/>
        <w:spacing w:line="220" w:lineRule="exact"/>
        <w:ind w:left="2016" w:hanging="869"/>
        <w:jc w:val="both"/>
        <w:rPr>
          <w:rFonts w:cs="Arial"/>
          <w:spacing w:val="-3"/>
          <w:sz w:val="18"/>
          <w:szCs w:val="18"/>
        </w:rPr>
      </w:pPr>
      <w:r w:rsidRPr="003B1595">
        <w:rPr>
          <w:rFonts w:cs="Arial"/>
          <w:spacing w:val="-3"/>
          <w:sz w:val="18"/>
          <w:szCs w:val="18"/>
        </w:rPr>
        <w:t>(E)</w:t>
      </w:r>
      <w:r w:rsidRPr="003B1595">
        <w:rPr>
          <w:rFonts w:cs="Arial"/>
          <w:spacing w:val="-3"/>
          <w:sz w:val="18"/>
          <w:szCs w:val="18"/>
        </w:rPr>
        <w:tab/>
        <w:t>Is disclosed to a Third Party pursuant to the prior written authorization of the Company;</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t>No rights are granted hereby except as expressly stated nor are any licenses under any patents or copyrights granted or to be implied by this Agreement. The Proprietary Information may not be copied except by express written permission of the Company.</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t>There are no warranties expressed or implied by this Agreement.  Without limiting the foregoing, neither the Company</w:t>
      </w:r>
      <w:r w:rsidRPr="003B1595" w:rsidDel="00733EAC">
        <w:rPr>
          <w:sz w:val="18"/>
          <w:szCs w:val="18"/>
        </w:rPr>
        <w:t xml:space="preserve"> </w:t>
      </w:r>
      <w:r w:rsidRPr="003B1595">
        <w:rPr>
          <w:sz w:val="18"/>
          <w:szCs w:val="18"/>
        </w:rPr>
        <w:t xml:space="preserve">nor its licensors make any representations nor extend any warranties, express or implied, as to the adequacy or accuracy of Proprietary Information or any other information or data related thereto, or with respect to the use thereof by Recipient. </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lastRenderedPageBreak/>
        <w:t>In no event shall the Company</w:t>
      </w:r>
      <w:r w:rsidRPr="003B1595" w:rsidDel="00733EAC">
        <w:rPr>
          <w:sz w:val="18"/>
          <w:szCs w:val="18"/>
        </w:rPr>
        <w:t xml:space="preserve"> </w:t>
      </w:r>
      <w:r w:rsidRPr="003B1595">
        <w:rPr>
          <w:sz w:val="18"/>
          <w:szCs w:val="18"/>
        </w:rPr>
        <w:t xml:space="preserve">or its licensors be liable for any loss or damage arising out of or resulting from </w:t>
      </w:r>
      <w:r w:rsidR="003B1595">
        <w:rPr>
          <w:sz w:val="18"/>
          <w:szCs w:val="18"/>
        </w:rPr>
        <w:t>the</w:t>
      </w:r>
      <w:r w:rsidRPr="003B1595">
        <w:rPr>
          <w:sz w:val="18"/>
          <w:szCs w:val="18"/>
        </w:rPr>
        <w:t xml:space="preserve"> Personnel’s use of proprietary information or any part thereof.</w:t>
      </w:r>
    </w:p>
    <w:p w:rsidR="0062490A" w:rsidRPr="003B1595" w:rsidRDefault="0062490A" w:rsidP="0062490A">
      <w:pPr>
        <w:pStyle w:val="NumberList"/>
        <w:numPr>
          <w:ilvl w:val="0"/>
          <w:numId w:val="19"/>
        </w:numPr>
        <w:ind w:left="1224" w:hanging="504"/>
        <w:jc w:val="both"/>
        <w:rPr>
          <w:sz w:val="18"/>
          <w:szCs w:val="18"/>
        </w:rPr>
      </w:pPr>
      <w:r w:rsidRPr="003B1595">
        <w:rPr>
          <w:sz w:val="18"/>
          <w:szCs w:val="18"/>
        </w:rPr>
        <w:t>No change, modification, alteration or addition to any provision of this Agreement shall be binding unless in writing and signed by duly authorized representatives of the Company.</w:t>
      </w:r>
    </w:p>
    <w:p w:rsidR="0062490A" w:rsidRDefault="0062490A" w:rsidP="0062490A">
      <w:pPr>
        <w:pStyle w:val="NumberList"/>
        <w:numPr>
          <w:ilvl w:val="0"/>
          <w:numId w:val="19"/>
        </w:numPr>
        <w:ind w:left="1224" w:hanging="504"/>
        <w:jc w:val="both"/>
        <w:rPr>
          <w:sz w:val="18"/>
          <w:szCs w:val="18"/>
        </w:rPr>
      </w:pPr>
      <w:r w:rsidRPr="003B1595">
        <w:rPr>
          <w:sz w:val="18"/>
          <w:szCs w:val="18"/>
        </w:rPr>
        <w:t>Each party represents and warrants that it has authority to enter into this Agreement and to do all things necessary to procure the fulfillment of its obligations in accordance with the terms of this Agreement.</w:t>
      </w:r>
    </w:p>
    <w:p w:rsidR="0062490A" w:rsidRPr="003B1595" w:rsidRDefault="0062490A" w:rsidP="00384B18">
      <w:pPr>
        <w:pStyle w:val="NumberList"/>
        <w:numPr>
          <w:ilvl w:val="0"/>
          <w:numId w:val="19"/>
        </w:numPr>
        <w:ind w:left="1224" w:hanging="504"/>
        <w:jc w:val="both"/>
        <w:rPr>
          <w:sz w:val="18"/>
          <w:szCs w:val="18"/>
        </w:rPr>
      </w:pPr>
      <w:r w:rsidRPr="003B1595">
        <w:rPr>
          <w:sz w:val="18"/>
          <w:szCs w:val="18"/>
        </w:rPr>
        <w:t xml:space="preserve">The Agreement shall be construed in accordance with the laws of India. The parties agree to subject themselves to the jurisdiction of competent courts at </w:t>
      </w:r>
      <w:r w:rsidR="003B1595">
        <w:rPr>
          <w:sz w:val="18"/>
          <w:szCs w:val="18"/>
        </w:rPr>
        <w:t>Bangalore</w:t>
      </w:r>
      <w:r w:rsidR="003B1595" w:rsidRPr="003B1595">
        <w:rPr>
          <w:sz w:val="18"/>
          <w:szCs w:val="18"/>
        </w:rPr>
        <w:t xml:space="preserve"> </w:t>
      </w:r>
      <w:r w:rsidRPr="003B1595">
        <w:rPr>
          <w:sz w:val="18"/>
          <w:szCs w:val="18"/>
        </w:rPr>
        <w:t>alone to try and adjudicate upon any matter concerning this Agreement.</w:t>
      </w:r>
    </w:p>
    <w:p w:rsidR="0062490A" w:rsidRPr="003B1595" w:rsidRDefault="0062490A" w:rsidP="0062490A">
      <w:pPr>
        <w:pStyle w:val="ParagraphText"/>
        <w:rPr>
          <w:sz w:val="18"/>
          <w:szCs w:val="18"/>
        </w:rPr>
      </w:pPr>
      <w:r w:rsidRPr="003B1595">
        <w:rPr>
          <w:sz w:val="18"/>
          <w:szCs w:val="18"/>
        </w:rPr>
        <w:t>IN WITNESS WHEREOF THE PARTIES HAVE APPENDED THEIR SIGNATURES ON THE DAY, MONTH AND YEAR MENTIONED ABOVE INTOKEN OF HAVING ACCEPTED THE ABOVE TERMS AND CONDITIONS.</w:t>
      </w:r>
    </w:p>
    <w:p w:rsidR="0062490A" w:rsidRPr="003B1595" w:rsidRDefault="0062490A" w:rsidP="0062490A">
      <w:pPr>
        <w:pStyle w:val="ParagraphText"/>
        <w:tabs>
          <w:tab w:val="left" w:pos="3600"/>
        </w:tabs>
        <w:ind w:left="3600" w:hanging="180"/>
        <w:rPr>
          <w:sz w:val="18"/>
          <w:szCs w:val="18"/>
        </w:rPr>
      </w:pPr>
    </w:p>
    <w:p w:rsidR="0062490A" w:rsidRPr="003B1595" w:rsidRDefault="0062490A" w:rsidP="0062490A">
      <w:pPr>
        <w:pStyle w:val="ParagraphText"/>
        <w:tabs>
          <w:tab w:val="left" w:pos="4770"/>
        </w:tabs>
        <w:rPr>
          <w:sz w:val="18"/>
          <w:szCs w:val="18"/>
        </w:rPr>
      </w:pPr>
      <w:r w:rsidRPr="003B1595">
        <w:rPr>
          <w:b/>
          <w:sz w:val="18"/>
          <w:szCs w:val="18"/>
        </w:rPr>
        <w:t>Personnel Signature:</w:t>
      </w:r>
      <w:r w:rsidRPr="003B1595">
        <w:rPr>
          <w:b/>
          <w:sz w:val="18"/>
          <w:szCs w:val="18"/>
        </w:rPr>
        <w:tab/>
        <w:t xml:space="preserve">          Company Signature:</w:t>
      </w:r>
    </w:p>
    <w:p w:rsidR="000A1C80" w:rsidRPr="003B1595" w:rsidRDefault="000A1C80" w:rsidP="0062490A">
      <w:pPr>
        <w:pStyle w:val="ParagraphText"/>
        <w:tabs>
          <w:tab w:val="left" w:pos="1440"/>
          <w:tab w:val="left" w:pos="4770"/>
        </w:tabs>
        <w:rPr>
          <w:sz w:val="18"/>
          <w:szCs w:val="18"/>
        </w:rPr>
      </w:pPr>
    </w:p>
    <w:p w:rsidR="000A1C80" w:rsidRPr="003B1595" w:rsidRDefault="0062490A" w:rsidP="0062490A">
      <w:pPr>
        <w:pStyle w:val="ParagraphText"/>
        <w:tabs>
          <w:tab w:val="left" w:pos="1440"/>
          <w:tab w:val="left" w:pos="4770"/>
        </w:tabs>
        <w:rPr>
          <w:sz w:val="18"/>
          <w:szCs w:val="18"/>
        </w:rPr>
      </w:pPr>
      <w:r w:rsidRPr="003B1595">
        <w:rPr>
          <w:sz w:val="18"/>
          <w:szCs w:val="18"/>
        </w:rPr>
        <w:t>__________________</w:t>
      </w:r>
      <w:r w:rsidR="000A1C80" w:rsidRPr="003B1595">
        <w:rPr>
          <w:sz w:val="18"/>
          <w:szCs w:val="18"/>
        </w:rPr>
        <w:t>________</w:t>
      </w:r>
      <w:r w:rsidRPr="003B1595">
        <w:rPr>
          <w:sz w:val="18"/>
          <w:szCs w:val="18"/>
        </w:rPr>
        <w:t>___</w:t>
      </w:r>
      <w:r w:rsidRPr="003B1595">
        <w:rPr>
          <w:sz w:val="18"/>
          <w:szCs w:val="18"/>
        </w:rPr>
        <w:tab/>
      </w:r>
      <w:r w:rsidR="000A1C80" w:rsidRPr="003B1595">
        <w:rPr>
          <w:sz w:val="18"/>
          <w:szCs w:val="18"/>
        </w:rPr>
        <w:t xml:space="preserve">         ______________________________         </w:t>
      </w:r>
    </w:p>
    <w:p w:rsidR="000A1C80" w:rsidRPr="003B1595" w:rsidRDefault="000A1C80" w:rsidP="0062490A">
      <w:pPr>
        <w:pStyle w:val="ParagraphText"/>
        <w:tabs>
          <w:tab w:val="left" w:pos="1440"/>
          <w:tab w:val="left" w:pos="4770"/>
        </w:tabs>
        <w:rPr>
          <w:sz w:val="18"/>
          <w:szCs w:val="18"/>
        </w:rPr>
      </w:pPr>
    </w:p>
    <w:p w:rsidR="000A1C80" w:rsidRPr="003B1595" w:rsidRDefault="000A1C80" w:rsidP="003B1595">
      <w:pPr>
        <w:pStyle w:val="ParagraphText"/>
        <w:tabs>
          <w:tab w:val="left" w:pos="1440"/>
          <w:tab w:val="left" w:pos="4770"/>
        </w:tabs>
        <w:ind w:left="5445" w:hanging="4725"/>
        <w:rPr>
          <w:b/>
          <w:sz w:val="18"/>
          <w:szCs w:val="18"/>
        </w:rPr>
      </w:pPr>
      <w:r w:rsidRPr="003B1595">
        <w:rPr>
          <w:b/>
          <w:sz w:val="18"/>
          <w:szCs w:val="18"/>
        </w:rPr>
        <w:t>Name</w:t>
      </w:r>
      <w:r w:rsidRPr="003B1595">
        <w:rPr>
          <w:sz w:val="18"/>
          <w:szCs w:val="18"/>
        </w:rPr>
        <w:t xml:space="preserve">:  </w:t>
      </w:r>
      <w:del w:id="32" w:author="Jaydeep Bhatt" w:date="2015-05-01T18:18:00Z">
        <w:r w:rsidRPr="003D585E" w:rsidDel="003D585E">
          <w:rPr>
            <w:sz w:val="18"/>
            <w:szCs w:val="18"/>
            <w:u w:val="single"/>
            <w:rPrChange w:id="33" w:author="Jaydeep Bhatt" w:date="2015-05-01T18:18:00Z">
              <w:rPr>
                <w:sz w:val="18"/>
                <w:szCs w:val="18"/>
              </w:rPr>
            </w:rPrChange>
          </w:rPr>
          <w:delText>_______________________</w:delText>
        </w:r>
      </w:del>
      <w:ins w:id="34" w:author="Jaydeep Bhatt" w:date="2015-05-01T18:18:00Z">
        <w:r w:rsidR="003D585E" w:rsidRPr="003D585E">
          <w:rPr>
            <w:sz w:val="18"/>
            <w:szCs w:val="18"/>
            <w:u w:val="single"/>
            <w:rPrChange w:id="35" w:author="Jaydeep Bhatt" w:date="2015-05-01T18:18:00Z">
              <w:rPr>
                <w:sz w:val="18"/>
                <w:szCs w:val="18"/>
              </w:rPr>
            </w:rPrChange>
          </w:rPr>
          <w:t>Jaydeep Bhatt</w:t>
        </w:r>
      </w:ins>
      <w:r w:rsidRPr="003B1595">
        <w:rPr>
          <w:sz w:val="18"/>
          <w:szCs w:val="18"/>
        </w:rPr>
        <w:tab/>
        <w:t xml:space="preserve">         </w:t>
      </w:r>
      <w:r w:rsidRPr="003B1595">
        <w:rPr>
          <w:b/>
          <w:sz w:val="18"/>
          <w:szCs w:val="18"/>
        </w:rPr>
        <w:t>Name</w:t>
      </w:r>
      <w:r w:rsidRPr="003B1595">
        <w:rPr>
          <w:sz w:val="18"/>
          <w:szCs w:val="18"/>
        </w:rPr>
        <w:t xml:space="preserve">:  </w:t>
      </w:r>
      <w:r w:rsidR="00F04914" w:rsidRPr="003D585E">
        <w:rPr>
          <w:b/>
          <w:sz w:val="18"/>
          <w:szCs w:val="18"/>
          <w:u w:val="single"/>
          <w:rPrChange w:id="36" w:author="Jaydeep Bhatt" w:date="2015-05-01T18:18:00Z">
            <w:rPr>
              <w:b/>
              <w:sz w:val="18"/>
              <w:szCs w:val="18"/>
            </w:rPr>
          </w:rPrChange>
        </w:rPr>
        <w:t xml:space="preserve">NTT DATA Global Delivery Services </w:t>
      </w:r>
      <w:r w:rsidR="003B1595" w:rsidRPr="003D585E">
        <w:rPr>
          <w:b/>
          <w:sz w:val="18"/>
          <w:szCs w:val="18"/>
          <w:u w:val="single"/>
          <w:rPrChange w:id="37" w:author="Jaydeep Bhatt" w:date="2015-05-01T18:18:00Z">
            <w:rPr>
              <w:b/>
              <w:sz w:val="18"/>
              <w:szCs w:val="18"/>
            </w:rPr>
          </w:rPrChange>
        </w:rPr>
        <w:t xml:space="preserve">Private </w:t>
      </w:r>
      <w:r w:rsidR="00F04914" w:rsidRPr="003D585E">
        <w:rPr>
          <w:b/>
          <w:sz w:val="18"/>
          <w:szCs w:val="18"/>
          <w:u w:val="single"/>
          <w:rPrChange w:id="38" w:author="Jaydeep Bhatt" w:date="2015-05-01T18:18:00Z">
            <w:rPr>
              <w:b/>
              <w:sz w:val="18"/>
              <w:szCs w:val="18"/>
            </w:rPr>
          </w:rPrChange>
        </w:rPr>
        <w:t>Limited</w:t>
      </w:r>
      <w:r w:rsidR="00F04914" w:rsidRPr="003B1595" w:rsidDel="00F04914">
        <w:rPr>
          <w:b/>
          <w:sz w:val="18"/>
          <w:szCs w:val="18"/>
        </w:rPr>
        <w:t xml:space="preserve"> </w:t>
      </w:r>
    </w:p>
    <w:p w:rsidR="00676277" w:rsidRPr="003B1595" w:rsidRDefault="0062490A" w:rsidP="003B1595">
      <w:pPr>
        <w:rPr>
          <w:sz w:val="18"/>
          <w:szCs w:val="18"/>
        </w:rPr>
      </w:pPr>
      <w:r w:rsidRPr="003B1595">
        <w:rPr>
          <w:b/>
          <w:sz w:val="18"/>
          <w:szCs w:val="18"/>
        </w:rPr>
        <w:t>Date: ____</w:t>
      </w:r>
      <w:r w:rsidR="000A1C80" w:rsidRPr="003B1595">
        <w:rPr>
          <w:b/>
          <w:sz w:val="18"/>
          <w:szCs w:val="18"/>
        </w:rPr>
        <w:t>_________</w:t>
      </w:r>
      <w:r w:rsidRPr="003B1595">
        <w:rPr>
          <w:b/>
          <w:sz w:val="18"/>
          <w:szCs w:val="18"/>
        </w:rPr>
        <w:t>______</w:t>
      </w:r>
      <w:r w:rsidR="000A1C80" w:rsidRPr="003B1595">
        <w:rPr>
          <w:b/>
          <w:sz w:val="18"/>
          <w:szCs w:val="18"/>
        </w:rPr>
        <w:t>__</w:t>
      </w:r>
      <w:r w:rsidRPr="003B1595">
        <w:rPr>
          <w:b/>
          <w:sz w:val="18"/>
          <w:szCs w:val="18"/>
        </w:rPr>
        <w:t>_</w:t>
      </w:r>
      <w:r w:rsidRPr="003B1595">
        <w:rPr>
          <w:sz w:val="18"/>
          <w:szCs w:val="18"/>
        </w:rPr>
        <w:tab/>
      </w:r>
      <w:r w:rsidR="000A1C80" w:rsidRPr="003B1595">
        <w:rPr>
          <w:sz w:val="18"/>
          <w:szCs w:val="18"/>
        </w:rPr>
        <w:t xml:space="preserve">        </w:t>
      </w:r>
      <w:r w:rsidR="000A1C80" w:rsidRPr="003B1595">
        <w:rPr>
          <w:b/>
          <w:sz w:val="18"/>
          <w:szCs w:val="18"/>
        </w:rPr>
        <w:t>Date:</w:t>
      </w:r>
      <w:r w:rsidR="000A1C80" w:rsidRPr="003B1595">
        <w:rPr>
          <w:sz w:val="18"/>
          <w:szCs w:val="18"/>
        </w:rPr>
        <w:t xml:space="preserve"> ________________________</w:t>
      </w:r>
      <w:bookmarkStart w:id="39" w:name="_GoBack"/>
      <w:bookmarkEnd w:id="39"/>
      <w:r w:rsidR="000A1C80" w:rsidRPr="003B1595">
        <w:rPr>
          <w:sz w:val="18"/>
          <w:szCs w:val="18"/>
        </w:rPr>
        <w:t>____</w:t>
      </w:r>
    </w:p>
    <w:sectPr w:rsidR="00676277" w:rsidRPr="003B1595" w:rsidSect="003B1595">
      <w:headerReference w:type="even" r:id="rId8"/>
      <w:headerReference w:type="default" r:id="rId9"/>
      <w:pgSz w:w="12240" w:h="15840" w:code="1"/>
      <w:pgMar w:top="720" w:right="1296" w:bottom="1080" w:left="1296" w:header="720" w:footer="34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322" w:rsidRDefault="00D25322" w:rsidP="00501311">
      <w:r>
        <w:separator/>
      </w:r>
    </w:p>
    <w:p w:rsidR="00D25322" w:rsidRDefault="00D25322" w:rsidP="00501311"/>
    <w:p w:rsidR="00D25322" w:rsidRDefault="00D25322" w:rsidP="00501311"/>
    <w:p w:rsidR="00D25322" w:rsidRDefault="00D25322" w:rsidP="00501311"/>
    <w:p w:rsidR="00D25322" w:rsidRDefault="00D25322"/>
    <w:p w:rsidR="00D25322" w:rsidRDefault="00D25322"/>
    <w:p w:rsidR="00D25322" w:rsidRDefault="00D25322"/>
  </w:endnote>
  <w:endnote w:type="continuationSeparator" w:id="0">
    <w:p w:rsidR="00D25322" w:rsidRDefault="00D25322" w:rsidP="00501311">
      <w:r>
        <w:continuationSeparator/>
      </w:r>
    </w:p>
    <w:p w:rsidR="00D25322" w:rsidRDefault="00D25322" w:rsidP="00501311"/>
    <w:p w:rsidR="00D25322" w:rsidRDefault="00D25322" w:rsidP="00501311"/>
    <w:p w:rsidR="00D25322" w:rsidRDefault="00D25322" w:rsidP="00501311"/>
    <w:p w:rsidR="00D25322" w:rsidRDefault="00D25322"/>
    <w:p w:rsidR="00D25322" w:rsidRDefault="00D25322"/>
    <w:p w:rsidR="00D25322" w:rsidRDefault="00D253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322" w:rsidRDefault="00D25322" w:rsidP="00361C0D">
      <w:r>
        <w:separator/>
      </w:r>
    </w:p>
  </w:footnote>
  <w:footnote w:type="continuationSeparator" w:id="0">
    <w:p w:rsidR="00D25322" w:rsidRDefault="00D25322" w:rsidP="00501311">
      <w:r>
        <w:continuationSeparator/>
      </w:r>
    </w:p>
    <w:p w:rsidR="00D25322" w:rsidRDefault="00D25322" w:rsidP="00501311"/>
    <w:p w:rsidR="00D25322" w:rsidRDefault="00D25322" w:rsidP="00501311"/>
    <w:p w:rsidR="00D25322" w:rsidRDefault="00D25322" w:rsidP="00501311"/>
    <w:p w:rsidR="00D25322" w:rsidRDefault="00D25322"/>
    <w:p w:rsidR="00D25322" w:rsidRDefault="00D25322"/>
    <w:p w:rsidR="00D25322" w:rsidRDefault="00D253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23B" w:rsidRDefault="0066623B" w:rsidP="009E007E">
    <w:pPr>
      <w:pStyle w:val="Header"/>
    </w:pPr>
  </w:p>
  <w:p w:rsidR="0066623B" w:rsidRDefault="0066623B" w:rsidP="00501311"/>
  <w:p w:rsidR="0066623B" w:rsidRDefault="0066623B" w:rsidP="00FA52D5"/>
  <w:p w:rsidR="0066623B" w:rsidRDefault="0066623B" w:rsidP="00FA52D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23B" w:rsidRPr="00462BFC" w:rsidRDefault="00DB7C8D" w:rsidP="00CE6632">
    <w:pPr>
      <w:pStyle w:val="Header"/>
      <w:pBdr>
        <w:bottom w:val="none" w:sz="0" w:space="0" w:color="auto"/>
      </w:pBdr>
    </w:pPr>
    <w:r>
      <w:rPr>
        <w:noProof/>
      </w:rPr>
      <w:tab/>
    </w:r>
    <w:r>
      <w:rPr>
        <w:noProo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6522"/>
    <w:multiLevelType w:val="hybridMultilevel"/>
    <w:tmpl w:val="821879EC"/>
    <w:lvl w:ilvl="0" w:tplc="E3C0F120">
      <w:start w:val="1"/>
      <w:numFmt w:val="bullet"/>
      <w:pStyle w:val="BulletList4"/>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FED2C06"/>
    <w:multiLevelType w:val="hybridMultilevel"/>
    <w:tmpl w:val="D7486A46"/>
    <w:lvl w:ilvl="0" w:tplc="97900A6A">
      <w:start w:val="1"/>
      <w:numFmt w:val="bullet"/>
      <w:pStyle w:val="BulletList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1DE2D58"/>
    <w:multiLevelType w:val="hybridMultilevel"/>
    <w:tmpl w:val="F056AD30"/>
    <w:lvl w:ilvl="0" w:tplc="A2FAC2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CD695F"/>
    <w:multiLevelType w:val="multilevel"/>
    <w:tmpl w:val="C60E90A6"/>
    <w:lvl w:ilvl="0">
      <w:start w:val="1"/>
      <w:numFmt w:val="none"/>
      <w:pStyle w:val="Note"/>
      <w:lvlText w:val="NOTE: "/>
      <w:lvlJc w:val="left"/>
      <w:pPr>
        <w:tabs>
          <w:tab w:val="num" w:pos="2376"/>
        </w:tabs>
        <w:ind w:left="2088" w:hanging="432"/>
      </w:pPr>
      <w:rPr>
        <w:rFonts w:ascii="Verdana" w:hAnsi="Verdana" w:hint="default"/>
        <w:b/>
        <w:i w:val="0"/>
        <w:sz w:val="20"/>
        <w:szCs w:val="20"/>
      </w:rPr>
    </w:lvl>
    <w:lvl w:ilvl="1">
      <w:start w:val="1"/>
      <w:numFmt w:val="decimal"/>
      <w:lvlText w:val="%1.%2"/>
      <w:lvlJc w:val="left"/>
      <w:pPr>
        <w:tabs>
          <w:tab w:val="num" w:pos="2232"/>
        </w:tabs>
        <w:ind w:left="2232" w:hanging="576"/>
      </w:pPr>
      <w:rPr>
        <w:rFonts w:hint="default"/>
      </w:rPr>
    </w:lvl>
    <w:lvl w:ilvl="2">
      <w:start w:val="1"/>
      <w:numFmt w:val="decimal"/>
      <w:lvlText w:val="%1.%2.%3"/>
      <w:lvlJc w:val="left"/>
      <w:pPr>
        <w:tabs>
          <w:tab w:val="num" w:pos="2736"/>
        </w:tabs>
        <w:ind w:left="2376" w:hanging="720"/>
      </w:pPr>
      <w:rPr>
        <w:rFonts w:hint="default"/>
      </w:rPr>
    </w:lvl>
    <w:lvl w:ilvl="3">
      <w:start w:val="1"/>
      <w:numFmt w:val="decimal"/>
      <w:lvlText w:val="%1.%2.%3.%4"/>
      <w:lvlJc w:val="left"/>
      <w:pPr>
        <w:tabs>
          <w:tab w:val="num" w:pos="2520"/>
        </w:tabs>
        <w:ind w:left="2520" w:hanging="864"/>
      </w:pPr>
      <w:rPr>
        <w:rFonts w:hint="default"/>
      </w:rPr>
    </w:lvl>
    <w:lvl w:ilvl="4">
      <w:start w:val="1"/>
      <w:numFmt w:val="decimal"/>
      <w:lvlText w:val="%1.%2.%3.%4.%5"/>
      <w:lvlJc w:val="left"/>
      <w:pPr>
        <w:tabs>
          <w:tab w:val="num" w:pos="2664"/>
        </w:tabs>
        <w:ind w:left="2664" w:hanging="1008"/>
      </w:pPr>
      <w:rPr>
        <w:rFonts w:hint="default"/>
      </w:rPr>
    </w:lvl>
    <w:lvl w:ilvl="5">
      <w:start w:val="1"/>
      <w:numFmt w:val="decimal"/>
      <w:lvlText w:val="%1.%2.%3.%4.%5.%6"/>
      <w:lvlJc w:val="left"/>
      <w:pPr>
        <w:tabs>
          <w:tab w:val="num" w:pos="2808"/>
        </w:tabs>
        <w:ind w:left="2808" w:hanging="1152"/>
      </w:pPr>
      <w:rPr>
        <w:rFonts w:hint="default"/>
      </w:rPr>
    </w:lvl>
    <w:lvl w:ilvl="6">
      <w:start w:val="1"/>
      <w:numFmt w:val="decimal"/>
      <w:lvlText w:val="%1.%2.%3.%4.%5.%6.%7"/>
      <w:lvlJc w:val="left"/>
      <w:pPr>
        <w:tabs>
          <w:tab w:val="num" w:pos="2952"/>
        </w:tabs>
        <w:ind w:left="2952" w:hanging="1296"/>
      </w:pPr>
      <w:rPr>
        <w:rFonts w:hint="default"/>
      </w:rPr>
    </w:lvl>
    <w:lvl w:ilvl="7">
      <w:start w:val="1"/>
      <w:numFmt w:val="decimal"/>
      <w:lvlText w:val="%1.%2.%3.%4.%5.%6.%7.%8"/>
      <w:lvlJc w:val="left"/>
      <w:pPr>
        <w:tabs>
          <w:tab w:val="num" w:pos="3096"/>
        </w:tabs>
        <w:ind w:left="3096" w:hanging="1440"/>
      </w:pPr>
      <w:rPr>
        <w:rFonts w:hint="default"/>
      </w:rPr>
    </w:lvl>
    <w:lvl w:ilvl="8">
      <w:start w:val="1"/>
      <w:numFmt w:val="decimal"/>
      <w:lvlText w:val="%1.%2.%3.%4.%5.%6.%7.%8.%9"/>
      <w:lvlJc w:val="left"/>
      <w:pPr>
        <w:tabs>
          <w:tab w:val="num" w:pos="3240"/>
        </w:tabs>
        <w:ind w:left="3240" w:hanging="1584"/>
      </w:pPr>
      <w:rPr>
        <w:rFonts w:hint="default"/>
      </w:rPr>
    </w:lvl>
  </w:abstractNum>
  <w:abstractNum w:abstractNumId="4">
    <w:nsid w:val="15242FE7"/>
    <w:multiLevelType w:val="hybridMultilevel"/>
    <w:tmpl w:val="DA6C1FB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216A279F"/>
    <w:multiLevelType w:val="hybridMultilevel"/>
    <w:tmpl w:val="D6EA6ECC"/>
    <w:lvl w:ilvl="0" w:tplc="0EDEADE0">
      <w:start w:val="1"/>
      <w:numFmt w:val="bullet"/>
      <w:pStyle w:val="BodyBullet1"/>
      <w:lvlText w:val=""/>
      <w:lvlJc w:val="left"/>
      <w:pPr>
        <w:ind w:left="1080" w:hanging="360"/>
      </w:pPr>
      <w:rPr>
        <w:rFonts w:ascii="Symbol" w:hAnsi="Symbol" w:hint="default"/>
        <w:color w:val="000000"/>
      </w:rPr>
    </w:lvl>
    <w:lvl w:ilvl="1" w:tplc="04090003">
      <w:start w:val="1"/>
      <w:numFmt w:val="bullet"/>
      <w:lvlText w:val=""/>
      <w:lvlJc w:val="left"/>
      <w:pPr>
        <w:ind w:left="2142" w:hanging="360"/>
      </w:pPr>
      <w:rPr>
        <w:rFonts w:ascii="Symbol" w:hAnsi="Symbol" w:hint="default"/>
      </w:rPr>
    </w:lvl>
    <w:lvl w:ilvl="2" w:tplc="04090005">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6">
    <w:nsid w:val="2BEB12F9"/>
    <w:multiLevelType w:val="hybridMultilevel"/>
    <w:tmpl w:val="8FD0A830"/>
    <w:lvl w:ilvl="0" w:tplc="DA12956A">
      <w:start w:val="1"/>
      <w:numFmt w:val="bullet"/>
      <w:pStyle w:val="QueryBulletList2"/>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312"/>
        </w:tabs>
        <w:ind w:left="3312" w:hanging="360"/>
      </w:pPr>
      <w:rPr>
        <w:rFonts w:ascii="Courier New" w:hAnsi="Courier New" w:cs="Courier New" w:hint="default"/>
      </w:rPr>
    </w:lvl>
    <w:lvl w:ilvl="2" w:tplc="04090005" w:tentative="1">
      <w:start w:val="1"/>
      <w:numFmt w:val="bullet"/>
      <w:lvlText w:val=""/>
      <w:lvlJc w:val="left"/>
      <w:pPr>
        <w:tabs>
          <w:tab w:val="num" w:pos="4032"/>
        </w:tabs>
        <w:ind w:left="4032" w:hanging="360"/>
      </w:pPr>
      <w:rPr>
        <w:rFonts w:ascii="Wingdings" w:hAnsi="Wingdings" w:hint="default"/>
      </w:rPr>
    </w:lvl>
    <w:lvl w:ilvl="3" w:tplc="04090001" w:tentative="1">
      <w:start w:val="1"/>
      <w:numFmt w:val="bullet"/>
      <w:lvlText w:val=""/>
      <w:lvlJc w:val="left"/>
      <w:pPr>
        <w:tabs>
          <w:tab w:val="num" w:pos="4752"/>
        </w:tabs>
        <w:ind w:left="4752" w:hanging="360"/>
      </w:pPr>
      <w:rPr>
        <w:rFonts w:ascii="Symbol" w:hAnsi="Symbol" w:hint="default"/>
      </w:rPr>
    </w:lvl>
    <w:lvl w:ilvl="4" w:tplc="04090003" w:tentative="1">
      <w:start w:val="1"/>
      <w:numFmt w:val="bullet"/>
      <w:lvlText w:val="o"/>
      <w:lvlJc w:val="left"/>
      <w:pPr>
        <w:tabs>
          <w:tab w:val="num" w:pos="5472"/>
        </w:tabs>
        <w:ind w:left="5472" w:hanging="360"/>
      </w:pPr>
      <w:rPr>
        <w:rFonts w:ascii="Courier New" w:hAnsi="Courier New" w:cs="Courier New" w:hint="default"/>
      </w:rPr>
    </w:lvl>
    <w:lvl w:ilvl="5" w:tplc="04090005" w:tentative="1">
      <w:start w:val="1"/>
      <w:numFmt w:val="bullet"/>
      <w:lvlText w:val=""/>
      <w:lvlJc w:val="left"/>
      <w:pPr>
        <w:tabs>
          <w:tab w:val="num" w:pos="6192"/>
        </w:tabs>
        <w:ind w:left="6192" w:hanging="360"/>
      </w:pPr>
      <w:rPr>
        <w:rFonts w:ascii="Wingdings" w:hAnsi="Wingdings" w:hint="default"/>
      </w:rPr>
    </w:lvl>
    <w:lvl w:ilvl="6" w:tplc="04090001" w:tentative="1">
      <w:start w:val="1"/>
      <w:numFmt w:val="bullet"/>
      <w:lvlText w:val=""/>
      <w:lvlJc w:val="left"/>
      <w:pPr>
        <w:tabs>
          <w:tab w:val="num" w:pos="6912"/>
        </w:tabs>
        <w:ind w:left="6912" w:hanging="360"/>
      </w:pPr>
      <w:rPr>
        <w:rFonts w:ascii="Symbol" w:hAnsi="Symbol" w:hint="default"/>
      </w:rPr>
    </w:lvl>
    <w:lvl w:ilvl="7" w:tplc="04090003" w:tentative="1">
      <w:start w:val="1"/>
      <w:numFmt w:val="bullet"/>
      <w:lvlText w:val="o"/>
      <w:lvlJc w:val="left"/>
      <w:pPr>
        <w:tabs>
          <w:tab w:val="num" w:pos="7632"/>
        </w:tabs>
        <w:ind w:left="7632" w:hanging="360"/>
      </w:pPr>
      <w:rPr>
        <w:rFonts w:ascii="Courier New" w:hAnsi="Courier New" w:cs="Courier New" w:hint="default"/>
      </w:rPr>
    </w:lvl>
    <w:lvl w:ilvl="8" w:tplc="04090005" w:tentative="1">
      <w:start w:val="1"/>
      <w:numFmt w:val="bullet"/>
      <w:lvlText w:val=""/>
      <w:lvlJc w:val="left"/>
      <w:pPr>
        <w:tabs>
          <w:tab w:val="num" w:pos="8352"/>
        </w:tabs>
        <w:ind w:left="8352" w:hanging="360"/>
      </w:pPr>
      <w:rPr>
        <w:rFonts w:ascii="Wingdings" w:hAnsi="Wingdings" w:hint="default"/>
      </w:rPr>
    </w:lvl>
  </w:abstractNum>
  <w:abstractNum w:abstractNumId="7">
    <w:nsid w:val="2E4D6C46"/>
    <w:multiLevelType w:val="hybridMultilevel"/>
    <w:tmpl w:val="1744005E"/>
    <w:lvl w:ilvl="0" w:tplc="56E61B34">
      <w:start w:val="1"/>
      <w:numFmt w:val="bullet"/>
      <w:pStyle w:val="BulletList5"/>
      <w:lvlText w:val=""/>
      <w:lvlJc w:val="left"/>
      <w:pPr>
        <w:tabs>
          <w:tab w:val="num" w:pos="1800"/>
        </w:tabs>
        <w:ind w:left="1800" w:hanging="360"/>
      </w:pPr>
      <w:rPr>
        <w:rFonts w:ascii="Wingdings" w:hAnsi="Wingdings" w:hint="default"/>
      </w:rPr>
    </w:lvl>
    <w:lvl w:ilvl="1" w:tplc="227EA972" w:tentative="1">
      <w:start w:val="1"/>
      <w:numFmt w:val="bullet"/>
      <w:lvlText w:val="o"/>
      <w:lvlJc w:val="left"/>
      <w:pPr>
        <w:tabs>
          <w:tab w:val="num" w:pos="2880"/>
        </w:tabs>
        <w:ind w:left="2880" w:hanging="360"/>
      </w:pPr>
      <w:rPr>
        <w:rFonts w:ascii="Courier New" w:hAnsi="Courier New" w:hint="default"/>
      </w:rPr>
    </w:lvl>
    <w:lvl w:ilvl="2" w:tplc="1840A400" w:tentative="1">
      <w:start w:val="1"/>
      <w:numFmt w:val="bullet"/>
      <w:lvlText w:val=""/>
      <w:lvlJc w:val="left"/>
      <w:pPr>
        <w:tabs>
          <w:tab w:val="num" w:pos="3600"/>
        </w:tabs>
        <w:ind w:left="3600" w:hanging="360"/>
      </w:pPr>
      <w:rPr>
        <w:rFonts w:ascii="Wingdings" w:hAnsi="Wingdings" w:hint="default"/>
      </w:rPr>
    </w:lvl>
    <w:lvl w:ilvl="3" w:tplc="36141E7C" w:tentative="1">
      <w:start w:val="1"/>
      <w:numFmt w:val="bullet"/>
      <w:lvlText w:val=""/>
      <w:lvlJc w:val="left"/>
      <w:pPr>
        <w:tabs>
          <w:tab w:val="num" w:pos="4320"/>
        </w:tabs>
        <w:ind w:left="4320" w:hanging="360"/>
      </w:pPr>
      <w:rPr>
        <w:rFonts w:ascii="Symbol" w:hAnsi="Symbol" w:hint="default"/>
      </w:rPr>
    </w:lvl>
    <w:lvl w:ilvl="4" w:tplc="F9640104" w:tentative="1">
      <w:start w:val="1"/>
      <w:numFmt w:val="bullet"/>
      <w:lvlText w:val="o"/>
      <w:lvlJc w:val="left"/>
      <w:pPr>
        <w:tabs>
          <w:tab w:val="num" w:pos="5040"/>
        </w:tabs>
        <w:ind w:left="5040" w:hanging="360"/>
      </w:pPr>
      <w:rPr>
        <w:rFonts w:ascii="Courier New" w:hAnsi="Courier New" w:hint="default"/>
      </w:rPr>
    </w:lvl>
    <w:lvl w:ilvl="5" w:tplc="31D65868" w:tentative="1">
      <w:start w:val="1"/>
      <w:numFmt w:val="bullet"/>
      <w:lvlText w:val=""/>
      <w:lvlJc w:val="left"/>
      <w:pPr>
        <w:tabs>
          <w:tab w:val="num" w:pos="5760"/>
        </w:tabs>
        <w:ind w:left="5760" w:hanging="360"/>
      </w:pPr>
      <w:rPr>
        <w:rFonts w:ascii="Wingdings" w:hAnsi="Wingdings" w:hint="default"/>
      </w:rPr>
    </w:lvl>
    <w:lvl w:ilvl="6" w:tplc="02CCCBDA" w:tentative="1">
      <w:start w:val="1"/>
      <w:numFmt w:val="bullet"/>
      <w:lvlText w:val=""/>
      <w:lvlJc w:val="left"/>
      <w:pPr>
        <w:tabs>
          <w:tab w:val="num" w:pos="6480"/>
        </w:tabs>
        <w:ind w:left="6480" w:hanging="360"/>
      </w:pPr>
      <w:rPr>
        <w:rFonts w:ascii="Symbol" w:hAnsi="Symbol" w:hint="default"/>
      </w:rPr>
    </w:lvl>
    <w:lvl w:ilvl="7" w:tplc="F306D316" w:tentative="1">
      <w:start w:val="1"/>
      <w:numFmt w:val="bullet"/>
      <w:lvlText w:val="o"/>
      <w:lvlJc w:val="left"/>
      <w:pPr>
        <w:tabs>
          <w:tab w:val="num" w:pos="7200"/>
        </w:tabs>
        <w:ind w:left="7200" w:hanging="360"/>
      </w:pPr>
      <w:rPr>
        <w:rFonts w:ascii="Courier New" w:hAnsi="Courier New" w:hint="default"/>
      </w:rPr>
    </w:lvl>
    <w:lvl w:ilvl="8" w:tplc="93C8E204" w:tentative="1">
      <w:start w:val="1"/>
      <w:numFmt w:val="bullet"/>
      <w:lvlText w:val=""/>
      <w:lvlJc w:val="left"/>
      <w:pPr>
        <w:tabs>
          <w:tab w:val="num" w:pos="7920"/>
        </w:tabs>
        <w:ind w:left="7920" w:hanging="360"/>
      </w:pPr>
      <w:rPr>
        <w:rFonts w:ascii="Wingdings" w:hAnsi="Wingdings" w:hint="default"/>
      </w:rPr>
    </w:lvl>
  </w:abstractNum>
  <w:abstractNum w:abstractNumId="8">
    <w:nsid w:val="34125346"/>
    <w:multiLevelType w:val="singleLevel"/>
    <w:tmpl w:val="B75E2D6C"/>
    <w:lvl w:ilvl="0">
      <w:start w:val="1"/>
      <w:numFmt w:val="decimal"/>
      <w:lvlText w:val="%1."/>
      <w:legacy w:legacy="1" w:legacySpace="0" w:legacyIndent="283"/>
      <w:lvlJc w:val="left"/>
      <w:pPr>
        <w:ind w:left="1147" w:hanging="283"/>
      </w:pPr>
    </w:lvl>
  </w:abstractNum>
  <w:abstractNum w:abstractNumId="9">
    <w:nsid w:val="36FA5B5D"/>
    <w:multiLevelType w:val="hybridMultilevel"/>
    <w:tmpl w:val="D6F060C2"/>
    <w:lvl w:ilvl="0" w:tplc="F53A5760">
      <w:start w:val="1"/>
      <w:numFmt w:val="bullet"/>
      <w:pStyle w:val="QueryBulletList1"/>
      <w:lvlText w:val=""/>
      <w:lvlJc w:val="left"/>
      <w:pPr>
        <w:tabs>
          <w:tab w:val="num" w:pos="1800"/>
        </w:tabs>
        <w:ind w:left="1800" w:hanging="360"/>
      </w:pPr>
      <w:rPr>
        <w:rFonts w:ascii="Symbol" w:hAnsi="Symbol" w:hint="default"/>
        <w:b w:val="0"/>
        <w:i w:val="0"/>
      </w:rPr>
    </w:lvl>
    <w:lvl w:ilvl="1" w:tplc="04090003">
      <w:start w:val="1"/>
      <w:numFmt w:val="decimal"/>
      <w:lvlText w:val="%2."/>
      <w:legacy w:legacy="1" w:legacySpace="360" w:legacyIndent="283"/>
      <w:lvlJc w:val="left"/>
      <w:pPr>
        <w:ind w:left="3235" w:hanging="283"/>
      </w:pPr>
      <w:rPr>
        <w:rFonts w:hint="default"/>
        <w:b w:val="0"/>
        <w:i w:val="0"/>
      </w:rPr>
    </w:lvl>
    <w:lvl w:ilvl="2" w:tplc="04090005" w:tentative="1">
      <w:start w:val="1"/>
      <w:numFmt w:val="bullet"/>
      <w:lvlText w:val=""/>
      <w:lvlJc w:val="left"/>
      <w:pPr>
        <w:tabs>
          <w:tab w:val="num" w:pos="4032"/>
        </w:tabs>
        <w:ind w:left="4032" w:hanging="360"/>
      </w:pPr>
      <w:rPr>
        <w:rFonts w:ascii="Wingdings" w:hAnsi="Wingdings" w:hint="default"/>
      </w:rPr>
    </w:lvl>
    <w:lvl w:ilvl="3" w:tplc="04090001" w:tentative="1">
      <w:start w:val="1"/>
      <w:numFmt w:val="bullet"/>
      <w:lvlText w:val=""/>
      <w:lvlJc w:val="left"/>
      <w:pPr>
        <w:tabs>
          <w:tab w:val="num" w:pos="4752"/>
        </w:tabs>
        <w:ind w:left="4752" w:hanging="360"/>
      </w:pPr>
      <w:rPr>
        <w:rFonts w:ascii="Symbol" w:hAnsi="Symbol" w:hint="default"/>
      </w:rPr>
    </w:lvl>
    <w:lvl w:ilvl="4" w:tplc="04090003" w:tentative="1">
      <w:start w:val="1"/>
      <w:numFmt w:val="bullet"/>
      <w:lvlText w:val="o"/>
      <w:lvlJc w:val="left"/>
      <w:pPr>
        <w:tabs>
          <w:tab w:val="num" w:pos="5472"/>
        </w:tabs>
        <w:ind w:left="5472" w:hanging="360"/>
      </w:pPr>
      <w:rPr>
        <w:rFonts w:ascii="Courier New" w:hAnsi="Courier New" w:cs="Courier New" w:hint="default"/>
      </w:rPr>
    </w:lvl>
    <w:lvl w:ilvl="5" w:tplc="04090005" w:tentative="1">
      <w:start w:val="1"/>
      <w:numFmt w:val="bullet"/>
      <w:lvlText w:val=""/>
      <w:lvlJc w:val="left"/>
      <w:pPr>
        <w:tabs>
          <w:tab w:val="num" w:pos="6192"/>
        </w:tabs>
        <w:ind w:left="6192" w:hanging="360"/>
      </w:pPr>
      <w:rPr>
        <w:rFonts w:ascii="Wingdings" w:hAnsi="Wingdings" w:hint="default"/>
      </w:rPr>
    </w:lvl>
    <w:lvl w:ilvl="6" w:tplc="04090001" w:tentative="1">
      <w:start w:val="1"/>
      <w:numFmt w:val="bullet"/>
      <w:lvlText w:val=""/>
      <w:lvlJc w:val="left"/>
      <w:pPr>
        <w:tabs>
          <w:tab w:val="num" w:pos="6912"/>
        </w:tabs>
        <w:ind w:left="6912" w:hanging="360"/>
      </w:pPr>
      <w:rPr>
        <w:rFonts w:ascii="Symbol" w:hAnsi="Symbol" w:hint="default"/>
      </w:rPr>
    </w:lvl>
    <w:lvl w:ilvl="7" w:tplc="04090003" w:tentative="1">
      <w:start w:val="1"/>
      <w:numFmt w:val="bullet"/>
      <w:lvlText w:val="o"/>
      <w:lvlJc w:val="left"/>
      <w:pPr>
        <w:tabs>
          <w:tab w:val="num" w:pos="7632"/>
        </w:tabs>
        <w:ind w:left="7632" w:hanging="360"/>
      </w:pPr>
      <w:rPr>
        <w:rFonts w:ascii="Courier New" w:hAnsi="Courier New" w:cs="Courier New" w:hint="default"/>
      </w:rPr>
    </w:lvl>
    <w:lvl w:ilvl="8" w:tplc="04090005" w:tentative="1">
      <w:start w:val="1"/>
      <w:numFmt w:val="bullet"/>
      <w:lvlText w:val=""/>
      <w:lvlJc w:val="left"/>
      <w:pPr>
        <w:tabs>
          <w:tab w:val="num" w:pos="8352"/>
        </w:tabs>
        <w:ind w:left="8352" w:hanging="360"/>
      </w:pPr>
      <w:rPr>
        <w:rFonts w:ascii="Wingdings" w:hAnsi="Wingdings" w:hint="default"/>
      </w:rPr>
    </w:lvl>
  </w:abstractNum>
  <w:abstractNum w:abstractNumId="10">
    <w:nsid w:val="41C56ED9"/>
    <w:multiLevelType w:val="singleLevel"/>
    <w:tmpl w:val="B75E2D6C"/>
    <w:lvl w:ilvl="0">
      <w:start w:val="1"/>
      <w:numFmt w:val="decimal"/>
      <w:lvlText w:val="%1."/>
      <w:legacy w:legacy="1" w:legacySpace="0" w:legacyIndent="283"/>
      <w:lvlJc w:val="left"/>
      <w:pPr>
        <w:ind w:left="1147" w:hanging="283"/>
      </w:pPr>
    </w:lvl>
  </w:abstractNum>
  <w:abstractNum w:abstractNumId="11">
    <w:nsid w:val="469755FB"/>
    <w:multiLevelType w:val="multilevel"/>
    <w:tmpl w:val="0924FE0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6B01143"/>
    <w:multiLevelType w:val="multilevel"/>
    <w:tmpl w:val="649C4F9A"/>
    <w:lvl w:ilvl="0">
      <w:start w:val="1"/>
      <w:numFmt w:val="none"/>
      <w:pStyle w:val="Tip"/>
      <w:lvlText w:val="TIP:"/>
      <w:lvlJc w:val="left"/>
      <w:pPr>
        <w:tabs>
          <w:tab w:val="num" w:pos="2383"/>
        </w:tabs>
        <w:ind w:left="2383" w:hanging="727"/>
      </w:pPr>
      <w:rPr>
        <w:rFonts w:ascii="Verdana" w:hAnsi="Verdana" w:hint="default"/>
        <w:b/>
        <w:i w:val="0"/>
        <w:sz w:val="20"/>
      </w:rPr>
    </w:lvl>
    <w:lvl w:ilvl="1">
      <w:start w:val="1"/>
      <w:numFmt w:val="lowerLetter"/>
      <w:lvlText w:val="%2."/>
      <w:lvlJc w:val="left"/>
      <w:pPr>
        <w:tabs>
          <w:tab w:val="num" w:pos="2016"/>
        </w:tabs>
        <w:ind w:left="2016" w:hanging="360"/>
      </w:pPr>
      <w:rPr>
        <w:rFonts w:hint="default"/>
      </w:rPr>
    </w:lvl>
    <w:lvl w:ilvl="2">
      <w:start w:val="1"/>
      <w:numFmt w:val="lowerRoman"/>
      <w:lvlText w:val="%3."/>
      <w:lvlJc w:val="right"/>
      <w:pPr>
        <w:tabs>
          <w:tab w:val="num" w:pos="2736"/>
        </w:tabs>
        <w:ind w:left="2736" w:hanging="18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4176"/>
        </w:tabs>
        <w:ind w:left="4176" w:hanging="360"/>
      </w:pPr>
      <w:rPr>
        <w:rFonts w:hint="default"/>
      </w:rPr>
    </w:lvl>
    <w:lvl w:ilvl="5">
      <w:start w:val="1"/>
      <w:numFmt w:val="lowerRoman"/>
      <w:lvlText w:val="%6."/>
      <w:lvlJc w:val="right"/>
      <w:pPr>
        <w:tabs>
          <w:tab w:val="num" w:pos="4896"/>
        </w:tabs>
        <w:ind w:left="4896" w:hanging="180"/>
      </w:pPr>
      <w:rPr>
        <w:rFonts w:hint="default"/>
      </w:rPr>
    </w:lvl>
    <w:lvl w:ilvl="6">
      <w:start w:val="1"/>
      <w:numFmt w:val="decimal"/>
      <w:lvlText w:val="%7."/>
      <w:lvlJc w:val="left"/>
      <w:pPr>
        <w:tabs>
          <w:tab w:val="num" w:pos="5616"/>
        </w:tabs>
        <w:ind w:left="5616" w:hanging="360"/>
      </w:pPr>
      <w:rPr>
        <w:rFonts w:hint="default"/>
      </w:rPr>
    </w:lvl>
    <w:lvl w:ilvl="7">
      <w:start w:val="1"/>
      <w:numFmt w:val="lowerLetter"/>
      <w:lvlText w:val="%8."/>
      <w:lvlJc w:val="left"/>
      <w:pPr>
        <w:tabs>
          <w:tab w:val="num" w:pos="6336"/>
        </w:tabs>
        <w:ind w:left="6336" w:hanging="360"/>
      </w:pPr>
      <w:rPr>
        <w:rFonts w:hint="default"/>
      </w:rPr>
    </w:lvl>
    <w:lvl w:ilvl="8">
      <w:start w:val="1"/>
      <w:numFmt w:val="lowerRoman"/>
      <w:lvlText w:val="%9."/>
      <w:lvlJc w:val="right"/>
      <w:pPr>
        <w:tabs>
          <w:tab w:val="num" w:pos="7056"/>
        </w:tabs>
        <w:ind w:left="7056" w:hanging="180"/>
      </w:pPr>
      <w:rPr>
        <w:rFonts w:hint="default"/>
      </w:rPr>
    </w:lvl>
  </w:abstractNum>
  <w:abstractNum w:abstractNumId="13">
    <w:nsid w:val="46E57D0F"/>
    <w:multiLevelType w:val="hybridMultilevel"/>
    <w:tmpl w:val="CF3A9A38"/>
    <w:lvl w:ilvl="0" w:tplc="029C8254">
      <w:start w:val="1"/>
      <w:numFmt w:val="bullet"/>
      <w:pStyle w:val="TableBullet"/>
      <w:lvlText w:val=""/>
      <w:lvlJc w:val="left"/>
      <w:pPr>
        <w:tabs>
          <w:tab w:val="num" w:pos="432"/>
        </w:tabs>
        <w:ind w:left="432" w:hanging="360"/>
      </w:pPr>
      <w:rPr>
        <w:rFonts w:ascii="Wingdings" w:hAnsi="Wingdings" w:hint="default"/>
      </w:rPr>
    </w:lvl>
    <w:lvl w:ilvl="1" w:tplc="6114D920" w:tentative="1">
      <w:start w:val="1"/>
      <w:numFmt w:val="bullet"/>
      <w:lvlText w:val="o"/>
      <w:lvlJc w:val="left"/>
      <w:pPr>
        <w:tabs>
          <w:tab w:val="num" w:pos="1152"/>
        </w:tabs>
        <w:ind w:left="1152" w:hanging="360"/>
      </w:pPr>
      <w:rPr>
        <w:rFonts w:ascii="Courier New" w:hAnsi="Courier New" w:hint="default"/>
      </w:rPr>
    </w:lvl>
    <w:lvl w:ilvl="2" w:tplc="43C2C75E" w:tentative="1">
      <w:start w:val="1"/>
      <w:numFmt w:val="bullet"/>
      <w:lvlText w:val=""/>
      <w:lvlJc w:val="left"/>
      <w:pPr>
        <w:tabs>
          <w:tab w:val="num" w:pos="1872"/>
        </w:tabs>
        <w:ind w:left="1872" w:hanging="360"/>
      </w:pPr>
      <w:rPr>
        <w:rFonts w:ascii="Wingdings" w:hAnsi="Wingdings" w:hint="default"/>
      </w:rPr>
    </w:lvl>
    <w:lvl w:ilvl="3" w:tplc="F56819A4" w:tentative="1">
      <w:start w:val="1"/>
      <w:numFmt w:val="bullet"/>
      <w:lvlText w:val=""/>
      <w:lvlJc w:val="left"/>
      <w:pPr>
        <w:tabs>
          <w:tab w:val="num" w:pos="2592"/>
        </w:tabs>
        <w:ind w:left="2592" w:hanging="360"/>
      </w:pPr>
      <w:rPr>
        <w:rFonts w:ascii="Symbol" w:hAnsi="Symbol" w:hint="default"/>
      </w:rPr>
    </w:lvl>
    <w:lvl w:ilvl="4" w:tplc="1D3E5A4E" w:tentative="1">
      <w:start w:val="1"/>
      <w:numFmt w:val="bullet"/>
      <w:lvlText w:val="o"/>
      <w:lvlJc w:val="left"/>
      <w:pPr>
        <w:tabs>
          <w:tab w:val="num" w:pos="3312"/>
        </w:tabs>
        <w:ind w:left="3312" w:hanging="360"/>
      </w:pPr>
      <w:rPr>
        <w:rFonts w:ascii="Courier New" w:hAnsi="Courier New" w:hint="default"/>
      </w:rPr>
    </w:lvl>
    <w:lvl w:ilvl="5" w:tplc="FA6CCB64" w:tentative="1">
      <w:start w:val="1"/>
      <w:numFmt w:val="bullet"/>
      <w:lvlText w:val=""/>
      <w:lvlJc w:val="left"/>
      <w:pPr>
        <w:tabs>
          <w:tab w:val="num" w:pos="4032"/>
        </w:tabs>
        <w:ind w:left="4032" w:hanging="360"/>
      </w:pPr>
      <w:rPr>
        <w:rFonts w:ascii="Wingdings" w:hAnsi="Wingdings" w:hint="default"/>
      </w:rPr>
    </w:lvl>
    <w:lvl w:ilvl="6" w:tplc="329015DC" w:tentative="1">
      <w:start w:val="1"/>
      <w:numFmt w:val="bullet"/>
      <w:lvlText w:val=""/>
      <w:lvlJc w:val="left"/>
      <w:pPr>
        <w:tabs>
          <w:tab w:val="num" w:pos="4752"/>
        </w:tabs>
        <w:ind w:left="4752" w:hanging="360"/>
      </w:pPr>
      <w:rPr>
        <w:rFonts w:ascii="Symbol" w:hAnsi="Symbol" w:hint="default"/>
      </w:rPr>
    </w:lvl>
    <w:lvl w:ilvl="7" w:tplc="079AF9CC" w:tentative="1">
      <w:start w:val="1"/>
      <w:numFmt w:val="bullet"/>
      <w:lvlText w:val="o"/>
      <w:lvlJc w:val="left"/>
      <w:pPr>
        <w:tabs>
          <w:tab w:val="num" w:pos="5472"/>
        </w:tabs>
        <w:ind w:left="5472" w:hanging="360"/>
      </w:pPr>
      <w:rPr>
        <w:rFonts w:ascii="Courier New" w:hAnsi="Courier New" w:hint="default"/>
      </w:rPr>
    </w:lvl>
    <w:lvl w:ilvl="8" w:tplc="A6EC30B0" w:tentative="1">
      <w:start w:val="1"/>
      <w:numFmt w:val="bullet"/>
      <w:lvlText w:val=""/>
      <w:lvlJc w:val="left"/>
      <w:pPr>
        <w:tabs>
          <w:tab w:val="num" w:pos="6192"/>
        </w:tabs>
        <w:ind w:left="6192" w:hanging="360"/>
      </w:pPr>
      <w:rPr>
        <w:rFonts w:ascii="Wingdings" w:hAnsi="Wingdings" w:hint="default"/>
      </w:rPr>
    </w:lvl>
  </w:abstractNum>
  <w:abstractNum w:abstractNumId="14">
    <w:nsid w:val="49EE062F"/>
    <w:multiLevelType w:val="singleLevel"/>
    <w:tmpl w:val="B75E2D6C"/>
    <w:lvl w:ilvl="0">
      <w:start w:val="1"/>
      <w:numFmt w:val="decimal"/>
      <w:lvlText w:val="%1."/>
      <w:legacy w:legacy="1" w:legacySpace="0" w:legacyIndent="283"/>
      <w:lvlJc w:val="left"/>
      <w:pPr>
        <w:ind w:left="1147" w:hanging="283"/>
      </w:pPr>
    </w:lvl>
  </w:abstractNum>
  <w:abstractNum w:abstractNumId="15">
    <w:nsid w:val="53CB596F"/>
    <w:multiLevelType w:val="singleLevel"/>
    <w:tmpl w:val="A580D2D4"/>
    <w:lvl w:ilvl="0">
      <w:start w:val="1"/>
      <w:numFmt w:val="decimal"/>
      <w:lvlText w:val="%1."/>
      <w:lvlJc w:val="left"/>
      <w:pPr>
        <w:ind w:left="1147" w:hanging="283"/>
      </w:pPr>
      <w:rPr>
        <w:rFonts w:hint="default"/>
      </w:rPr>
    </w:lvl>
  </w:abstractNum>
  <w:abstractNum w:abstractNumId="16">
    <w:nsid w:val="664D72C2"/>
    <w:multiLevelType w:val="multilevel"/>
    <w:tmpl w:val="B75E2D6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6C055032"/>
    <w:multiLevelType w:val="hybridMultilevel"/>
    <w:tmpl w:val="BA54D5F4"/>
    <w:lvl w:ilvl="0" w:tplc="E15E6A3C">
      <w:start w:val="1"/>
      <w:numFmt w:val="bullet"/>
      <w:pStyle w:val="TableIndentBullet"/>
      <w:lvlText w:val=""/>
      <w:lvlJc w:val="left"/>
      <w:pPr>
        <w:tabs>
          <w:tab w:val="num" w:pos="792"/>
        </w:tabs>
        <w:ind w:left="792"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71436A08"/>
    <w:multiLevelType w:val="singleLevel"/>
    <w:tmpl w:val="B75E2D6C"/>
    <w:lvl w:ilvl="0">
      <w:start w:val="1"/>
      <w:numFmt w:val="decimal"/>
      <w:lvlText w:val="%1."/>
      <w:legacy w:legacy="1" w:legacySpace="0" w:legacyIndent="283"/>
      <w:lvlJc w:val="left"/>
      <w:pPr>
        <w:ind w:left="1147" w:hanging="283"/>
      </w:pPr>
    </w:lvl>
  </w:abstractNum>
  <w:abstractNum w:abstractNumId="19">
    <w:nsid w:val="749E268E"/>
    <w:multiLevelType w:val="singleLevel"/>
    <w:tmpl w:val="C20271A8"/>
    <w:lvl w:ilvl="0">
      <w:start w:val="1"/>
      <w:numFmt w:val="decimal"/>
      <w:lvlText w:val="%1."/>
      <w:legacy w:legacy="1" w:legacySpace="0" w:legacyIndent="283"/>
      <w:lvlJc w:val="left"/>
      <w:pPr>
        <w:ind w:left="1147" w:hanging="283"/>
      </w:pPr>
    </w:lvl>
  </w:abstractNum>
  <w:abstractNum w:abstractNumId="20">
    <w:nsid w:val="74B62ABB"/>
    <w:multiLevelType w:val="singleLevel"/>
    <w:tmpl w:val="B75E2D6C"/>
    <w:lvl w:ilvl="0">
      <w:start w:val="1"/>
      <w:numFmt w:val="decimal"/>
      <w:lvlText w:val="%1."/>
      <w:legacy w:legacy="1" w:legacySpace="0" w:legacyIndent="283"/>
      <w:lvlJc w:val="left"/>
      <w:pPr>
        <w:ind w:left="1147" w:hanging="283"/>
      </w:pPr>
    </w:lvl>
  </w:abstractNum>
  <w:abstractNum w:abstractNumId="21">
    <w:nsid w:val="74BA4AEC"/>
    <w:multiLevelType w:val="hybridMultilevel"/>
    <w:tmpl w:val="79E6F462"/>
    <w:lvl w:ilvl="0" w:tplc="5540C83E">
      <w:start w:val="1"/>
      <w:numFmt w:val="bullet"/>
      <w:pStyle w:val="BulletList6"/>
      <w:lvlText w:val=""/>
      <w:lvlJc w:val="left"/>
      <w:pPr>
        <w:tabs>
          <w:tab w:val="num" w:pos="3420"/>
        </w:tabs>
        <w:ind w:left="3420" w:hanging="360"/>
      </w:pPr>
      <w:rPr>
        <w:rFonts w:ascii="Wingdings" w:hAnsi="Wingdings" w:hint="default"/>
      </w:rPr>
    </w:lvl>
    <w:lvl w:ilvl="1" w:tplc="77101BF2" w:tentative="1">
      <w:start w:val="1"/>
      <w:numFmt w:val="bullet"/>
      <w:lvlText w:val="o"/>
      <w:lvlJc w:val="left"/>
      <w:pPr>
        <w:tabs>
          <w:tab w:val="num" w:pos="3780"/>
        </w:tabs>
        <w:ind w:left="3780" w:hanging="360"/>
      </w:pPr>
      <w:rPr>
        <w:rFonts w:ascii="Courier New" w:hAnsi="Courier New" w:hint="default"/>
      </w:rPr>
    </w:lvl>
    <w:lvl w:ilvl="2" w:tplc="7E18F690" w:tentative="1">
      <w:start w:val="1"/>
      <w:numFmt w:val="bullet"/>
      <w:lvlText w:val=""/>
      <w:lvlJc w:val="left"/>
      <w:pPr>
        <w:tabs>
          <w:tab w:val="num" w:pos="4500"/>
        </w:tabs>
        <w:ind w:left="4500" w:hanging="360"/>
      </w:pPr>
      <w:rPr>
        <w:rFonts w:ascii="Wingdings" w:hAnsi="Wingdings" w:hint="default"/>
      </w:rPr>
    </w:lvl>
    <w:lvl w:ilvl="3" w:tplc="920AFDD0" w:tentative="1">
      <w:start w:val="1"/>
      <w:numFmt w:val="bullet"/>
      <w:lvlText w:val=""/>
      <w:lvlJc w:val="left"/>
      <w:pPr>
        <w:tabs>
          <w:tab w:val="num" w:pos="5220"/>
        </w:tabs>
        <w:ind w:left="5220" w:hanging="360"/>
      </w:pPr>
      <w:rPr>
        <w:rFonts w:ascii="Symbol" w:hAnsi="Symbol" w:hint="default"/>
      </w:rPr>
    </w:lvl>
    <w:lvl w:ilvl="4" w:tplc="DB480A10" w:tentative="1">
      <w:start w:val="1"/>
      <w:numFmt w:val="bullet"/>
      <w:lvlText w:val="o"/>
      <w:lvlJc w:val="left"/>
      <w:pPr>
        <w:tabs>
          <w:tab w:val="num" w:pos="5940"/>
        </w:tabs>
        <w:ind w:left="5940" w:hanging="360"/>
      </w:pPr>
      <w:rPr>
        <w:rFonts w:ascii="Courier New" w:hAnsi="Courier New" w:hint="default"/>
      </w:rPr>
    </w:lvl>
    <w:lvl w:ilvl="5" w:tplc="6A247912" w:tentative="1">
      <w:start w:val="1"/>
      <w:numFmt w:val="bullet"/>
      <w:lvlText w:val=""/>
      <w:lvlJc w:val="left"/>
      <w:pPr>
        <w:tabs>
          <w:tab w:val="num" w:pos="6660"/>
        </w:tabs>
        <w:ind w:left="6660" w:hanging="360"/>
      </w:pPr>
      <w:rPr>
        <w:rFonts w:ascii="Wingdings" w:hAnsi="Wingdings" w:hint="default"/>
      </w:rPr>
    </w:lvl>
    <w:lvl w:ilvl="6" w:tplc="1248CF0C" w:tentative="1">
      <w:start w:val="1"/>
      <w:numFmt w:val="bullet"/>
      <w:lvlText w:val=""/>
      <w:lvlJc w:val="left"/>
      <w:pPr>
        <w:tabs>
          <w:tab w:val="num" w:pos="7380"/>
        </w:tabs>
        <w:ind w:left="7380" w:hanging="360"/>
      </w:pPr>
      <w:rPr>
        <w:rFonts w:ascii="Symbol" w:hAnsi="Symbol" w:hint="default"/>
      </w:rPr>
    </w:lvl>
    <w:lvl w:ilvl="7" w:tplc="86B2CBF6" w:tentative="1">
      <w:start w:val="1"/>
      <w:numFmt w:val="bullet"/>
      <w:lvlText w:val="o"/>
      <w:lvlJc w:val="left"/>
      <w:pPr>
        <w:tabs>
          <w:tab w:val="num" w:pos="8100"/>
        </w:tabs>
        <w:ind w:left="8100" w:hanging="360"/>
      </w:pPr>
      <w:rPr>
        <w:rFonts w:ascii="Courier New" w:hAnsi="Courier New" w:hint="default"/>
      </w:rPr>
    </w:lvl>
    <w:lvl w:ilvl="8" w:tplc="16201A88" w:tentative="1">
      <w:start w:val="1"/>
      <w:numFmt w:val="bullet"/>
      <w:lvlText w:val=""/>
      <w:lvlJc w:val="left"/>
      <w:pPr>
        <w:tabs>
          <w:tab w:val="num" w:pos="8820"/>
        </w:tabs>
        <w:ind w:left="8820" w:hanging="360"/>
      </w:pPr>
      <w:rPr>
        <w:rFonts w:ascii="Wingdings" w:hAnsi="Wingdings" w:hint="default"/>
      </w:rPr>
    </w:lvl>
  </w:abstractNum>
  <w:abstractNum w:abstractNumId="22">
    <w:nsid w:val="74FC35DB"/>
    <w:multiLevelType w:val="hybridMultilevel"/>
    <w:tmpl w:val="2F8EBE10"/>
    <w:lvl w:ilvl="0" w:tplc="C458DF40">
      <w:start w:val="1"/>
      <w:numFmt w:val="bullet"/>
      <w:pStyle w:val="BulletList3"/>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7D6026C3"/>
    <w:multiLevelType w:val="hybridMultilevel"/>
    <w:tmpl w:val="2FE0F154"/>
    <w:lvl w:ilvl="0" w:tplc="FC38ACBC">
      <w:start w:val="1"/>
      <w:numFmt w:val="bullet"/>
      <w:pStyle w:val="BulletList2"/>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1"/>
  </w:num>
  <w:num w:numId="2">
    <w:abstractNumId w:val="1"/>
  </w:num>
  <w:num w:numId="3">
    <w:abstractNumId w:val="23"/>
  </w:num>
  <w:num w:numId="4">
    <w:abstractNumId w:val="22"/>
  </w:num>
  <w:num w:numId="5">
    <w:abstractNumId w:val="0"/>
  </w:num>
  <w:num w:numId="6">
    <w:abstractNumId w:val="7"/>
  </w:num>
  <w:num w:numId="7">
    <w:abstractNumId w:val="21"/>
  </w:num>
  <w:num w:numId="8">
    <w:abstractNumId w:val="19"/>
  </w:num>
  <w:num w:numId="9">
    <w:abstractNumId w:val="13"/>
  </w:num>
  <w:num w:numId="10">
    <w:abstractNumId w:val="17"/>
  </w:num>
  <w:num w:numId="11">
    <w:abstractNumId w:val="12"/>
  </w:num>
  <w:num w:numId="12">
    <w:abstractNumId w:val="3"/>
  </w:num>
  <w:num w:numId="13">
    <w:abstractNumId w:val="9"/>
  </w:num>
  <w:num w:numId="14">
    <w:abstractNumId w:val="6"/>
  </w:num>
  <w:num w:numId="15">
    <w:abstractNumId w:val="4"/>
  </w:num>
  <w:num w:numId="16">
    <w:abstractNumId w:val="16"/>
  </w:num>
  <w:num w:numId="17">
    <w:abstractNumId w:val="10"/>
  </w:num>
  <w:num w:numId="18">
    <w:abstractNumId w:val="20"/>
  </w:num>
  <w:num w:numId="19">
    <w:abstractNumId w:val="14"/>
  </w:num>
  <w:num w:numId="20">
    <w:abstractNumId w:val="18"/>
  </w:num>
  <w:num w:numId="21">
    <w:abstractNumId w:val="15"/>
  </w:num>
  <w:num w:numId="22">
    <w:abstractNumId w:val="8"/>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
  </w:num>
  <w:num w:numId="26">
    <w:abstractNumId w:val="5"/>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ureSS">
    <w15:presenceInfo w15:providerId="None" w15:userId="FoureSS"/>
  </w15:person>
  <w15:person w15:author="Jaydeep Bhatt">
    <w15:presenceInfo w15:providerId="Windows Live" w15:userId="4406fce797da5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43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F6"/>
    <w:rsid w:val="00011CB2"/>
    <w:rsid w:val="00021FBD"/>
    <w:rsid w:val="000326C4"/>
    <w:rsid w:val="0003447D"/>
    <w:rsid w:val="00034669"/>
    <w:rsid w:val="00034B28"/>
    <w:rsid w:val="000401FB"/>
    <w:rsid w:val="000542B0"/>
    <w:rsid w:val="00054966"/>
    <w:rsid w:val="00077D82"/>
    <w:rsid w:val="00094AA5"/>
    <w:rsid w:val="000972CD"/>
    <w:rsid w:val="000A1C80"/>
    <w:rsid w:val="000A4867"/>
    <w:rsid w:val="000A6499"/>
    <w:rsid w:val="000D4734"/>
    <w:rsid w:val="000D5144"/>
    <w:rsid w:val="000F5C88"/>
    <w:rsid w:val="00120887"/>
    <w:rsid w:val="0012143F"/>
    <w:rsid w:val="001329B6"/>
    <w:rsid w:val="001338FE"/>
    <w:rsid w:val="00137E5C"/>
    <w:rsid w:val="00155F1F"/>
    <w:rsid w:val="0018464F"/>
    <w:rsid w:val="0019075F"/>
    <w:rsid w:val="001970F7"/>
    <w:rsid w:val="001A24B6"/>
    <w:rsid w:val="001A5C88"/>
    <w:rsid w:val="001C1416"/>
    <w:rsid w:val="001D0186"/>
    <w:rsid w:val="001D22DE"/>
    <w:rsid w:val="001D404E"/>
    <w:rsid w:val="001E4B8D"/>
    <w:rsid w:val="001E60E3"/>
    <w:rsid w:val="001F1F16"/>
    <w:rsid w:val="002026E1"/>
    <w:rsid w:val="00202CBF"/>
    <w:rsid w:val="002148E2"/>
    <w:rsid w:val="00237C6E"/>
    <w:rsid w:val="002434F3"/>
    <w:rsid w:val="00245D0C"/>
    <w:rsid w:val="0024694D"/>
    <w:rsid w:val="00246EBA"/>
    <w:rsid w:val="00252727"/>
    <w:rsid w:val="00271195"/>
    <w:rsid w:val="00272DF6"/>
    <w:rsid w:val="00273ABE"/>
    <w:rsid w:val="00287A3E"/>
    <w:rsid w:val="00294DF6"/>
    <w:rsid w:val="00295A98"/>
    <w:rsid w:val="002A0B36"/>
    <w:rsid w:val="002A7ACF"/>
    <w:rsid w:val="002B1298"/>
    <w:rsid w:val="002B1F2F"/>
    <w:rsid w:val="002D08C7"/>
    <w:rsid w:val="002D10BE"/>
    <w:rsid w:val="002E1595"/>
    <w:rsid w:val="002E1B47"/>
    <w:rsid w:val="002E2A10"/>
    <w:rsid w:val="002E7B7F"/>
    <w:rsid w:val="002F157F"/>
    <w:rsid w:val="00300F7E"/>
    <w:rsid w:val="00303AA4"/>
    <w:rsid w:val="00303EE3"/>
    <w:rsid w:val="003054FC"/>
    <w:rsid w:val="003152DC"/>
    <w:rsid w:val="003178AA"/>
    <w:rsid w:val="00324AF0"/>
    <w:rsid w:val="00327097"/>
    <w:rsid w:val="003276AB"/>
    <w:rsid w:val="003316FA"/>
    <w:rsid w:val="00350BC0"/>
    <w:rsid w:val="00361C0D"/>
    <w:rsid w:val="003645AB"/>
    <w:rsid w:val="00367AE2"/>
    <w:rsid w:val="00372AB1"/>
    <w:rsid w:val="00375D9E"/>
    <w:rsid w:val="00376FF8"/>
    <w:rsid w:val="00384B18"/>
    <w:rsid w:val="003A328B"/>
    <w:rsid w:val="003A6734"/>
    <w:rsid w:val="003A7DB7"/>
    <w:rsid w:val="003B1595"/>
    <w:rsid w:val="003B468C"/>
    <w:rsid w:val="003B544D"/>
    <w:rsid w:val="003D585E"/>
    <w:rsid w:val="003E51D3"/>
    <w:rsid w:val="003F5BB1"/>
    <w:rsid w:val="0040635F"/>
    <w:rsid w:val="004153C8"/>
    <w:rsid w:val="004252B8"/>
    <w:rsid w:val="004367EF"/>
    <w:rsid w:val="00454B35"/>
    <w:rsid w:val="0046281A"/>
    <w:rsid w:val="00462BFC"/>
    <w:rsid w:val="00484571"/>
    <w:rsid w:val="00486760"/>
    <w:rsid w:val="004868BD"/>
    <w:rsid w:val="00492C27"/>
    <w:rsid w:val="004B4D39"/>
    <w:rsid w:val="004B4F6A"/>
    <w:rsid w:val="004D26CB"/>
    <w:rsid w:val="004D3B15"/>
    <w:rsid w:val="004D70A6"/>
    <w:rsid w:val="004E7AE2"/>
    <w:rsid w:val="00501311"/>
    <w:rsid w:val="00505ACA"/>
    <w:rsid w:val="005072AC"/>
    <w:rsid w:val="00511F19"/>
    <w:rsid w:val="00517449"/>
    <w:rsid w:val="00522AA8"/>
    <w:rsid w:val="00526701"/>
    <w:rsid w:val="00531881"/>
    <w:rsid w:val="005330E9"/>
    <w:rsid w:val="00537316"/>
    <w:rsid w:val="00537BB2"/>
    <w:rsid w:val="00542570"/>
    <w:rsid w:val="005449C9"/>
    <w:rsid w:val="00550869"/>
    <w:rsid w:val="005529E9"/>
    <w:rsid w:val="005558C7"/>
    <w:rsid w:val="00557332"/>
    <w:rsid w:val="00582625"/>
    <w:rsid w:val="00584D4C"/>
    <w:rsid w:val="005A3081"/>
    <w:rsid w:val="005A6D37"/>
    <w:rsid w:val="005B5F0C"/>
    <w:rsid w:val="005C278C"/>
    <w:rsid w:val="005C3974"/>
    <w:rsid w:val="005C463A"/>
    <w:rsid w:val="005C7F43"/>
    <w:rsid w:val="005D5AE2"/>
    <w:rsid w:val="005F5919"/>
    <w:rsid w:val="006032BE"/>
    <w:rsid w:val="00607349"/>
    <w:rsid w:val="00612A07"/>
    <w:rsid w:val="006152B4"/>
    <w:rsid w:val="00616B7C"/>
    <w:rsid w:val="0062490A"/>
    <w:rsid w:val="0063352C"/>
    <w:rsid w:val="0064180B"/>
    <w:rsid w:val="00645858"/>
    <w:rsid w:val="00646579"/>
    <w:rsid w:val="00651247"/>
    <w:rsid w:val="00653536"/>
    <w:rsid w:val="006537F8"/>
    <w:rsid w:val="00663930"/>
    <w:rsid w:val="0066623B"/>
    <w:rsid w:val="00667DE6"/>
    <w:rsid w:val="00671E85"/>
    <w:rsid w:val="00676277"/>
    <w:rsid w:val="0067670A"/>
    <w:rsid w:val="00682BC7"/>
    <w:rsid w:val="006C10BB"/>
    <w:rsid w:val="006C4032"/>
    <w:rsid w:val="006F0AB8"/>
    <w:rsid w:val="006F6341"/>
    <w:rsid w:val="00703BDD"/>
    <w:rsid w:val="00706311"/>
    <w:rsid w:val="007145F4"/>
    <w:rsid w:val="00715C08"/>
    <w:rsid w:val="00722220"/>
    <w:rsid w:val="00723BEA"/>
    <w:rsid w:val="00730752"/>
    <w:rsid w:val="00733A23"/>
    <w:rsid w:val="00736899"/>
    <w:rsid w:val="0075387D"/>
    <w:rsid w:val="007606D9"/>
    <w:rsid w:val="0077051B"/>
    <w:rsid w:val="00772899"/>
    <w:rsid w:val="0077727D"/>
    <w:rsid w:val="007867D2"/>
    <w:rsid w:val="00791C29"/>
    <w:rsid w:val="007B7B61"/>
    <w:rsid w:val="007C15DF"/>
    <w:rsid w:val="007C4964"/>
    <w:rsid w:val="007C72E3"/>
    <w:rsid w:val="007D07BF"/>
    <w:rsid w:val="007E042A"/>
    <w:rsid w:val="007E116A"/>
    <w:rsid w:val="007E2B90"/>
    <w:rsid w:val="007F2344"/>
    <w:rsid w:val="007F3F2D"/>
    <w:rsid w:val="007F7919"/>
    <w:rsid w:val="00804905"/>
    <w:rsid w:val="008205C6"/>
    <w:rsid w:val="00822614"/>
    <w:rsid w:val="00833D57"/>
    <w:rsid w:val="00845422"/>
    <w:rsid w:val="00852938"/>
    <w:rsid w:val="00853C1C"/>
    <w:rsid w:val="008635B3"/>
    <w:rsid w:val="00865079"/>
    <w:rsid w:val="008704B7"/>
    <w:rsid w:val="00871764"/>
    <w:rsid w:val="00874209"/>
    <w:rsid w:val="008753CF"/>
    <w:rsid w:val="00875D71"/>
    <w:rsid w:val="00876100"/>
    <w:rsid w:val="008772C2"/>
    <w:rsid w:val="00884605"/>
    <w:rsid w:val="00896873"/>
    <w:rsid w:val="008976F7"/>
    <w:rsid w:val="008A52B3"/>
    <w:rsid w:val="008B7A10"/>
    <w:rsid w:val="008C2B14"/>
    <w:rsid w:val="008D7DF7"/>
    <w:rsid w:val="008E340F"/>
    <w:rsid w:val="008E5346"/>
    <w:rsid w:val="008F61B4"/>
    <w:rsid w:val="00902CEE"/>
    <w:rsid w:val="009115C3"/>
    <w:rsid w:val="00912BE3"/>
    <w:rsid w:val="0091570D"/>
    <w:rsid w:val="009253F3"/>
    <w:rsid w:val="0094729B"/>
    <w:rsid w:val="00961C33"/>
    <w:rsid w:val="00966F4C"/>
    <w:rsid w:val="00966FAB"/>
    <w:rsid w:val="00976414"/>
    <w:rsid w:val="0098054F"/>
    <w:rsid w:val="0099074A"/>
    <w:rsid w:val="00991300"/>
    <w:rsid w:val="009A32D6"/>
    <w:rsid w:val="009A3470"/>
    <w:rsid w:val="009A4CB5"/>
    <w:rsid w:val="009B1B3C"/>
    <w:rsid w:val="009B21E6"/>
    <w:rsid w:val="009B3D93"/>
    <w:rsid w:val="009C6AFC"/>
    <w:rsid w:val="009C75D9"/>
    <w:rsid w:val="009E007E"/>
    <w:rsid w:val="009E181D"/>
    <w:rsid w:val="009F16CA"/>
    <w:rsid w:val="00A01D9B"/>
    <w:rsid w:val="00A02258"/>
    <w:rsid w:val="00A23CC9"/>
    <w:rsid w:val="00A34C9A"/>
    <w:rsid w:val="00A52816"/>
    <w:rsid w:val="00A53D0E"/>
    <w:rsid w:val="00A55845"/>
    <w:rsid w:val="00A573F7"/>
    <w:rsid w:val="00A66968"/>
    <w:rsid w:val="00A75645"/>
    <w:rsid w:val="00A83357"/>
    <w:rsid w:val="00A93C0B"/>
    <w:rsid w:val="00AB18A7"/>
    <w:rsid w:val="00AB5BF9"/>
    <w:rsid w:val="00AC2719"/>
    <w:rsid w:val="00AC41D8"/>
    <w:rsid w:val="00AC6722"/>
    <w:rsid w:val="00AD41D1"/>
    <w:rsid w:val="00AD6245"/>
    <w:rsid w:val="00AE2E73"/>
    <w:rsid w:val="00AE54A9"/>
    <w:rsid w:val="00AE72FE"/>
    <w:rsid w:val="00AF5FBF"/>
    <w:rsid w:val="00AF6C5A"/>
    <w:rsid w:val="00AF7D91"/>
    <w:rsid w:val="00B00861"/>
    <w:rsid w:val="00B04D41"/>
    <w:rsid w:val="00B06E36"/>
    <w:rsid w:val="00B11189"/>
    <w:rsid w:val="00B123B0"/>
    <w:rsid w:val="00B14570"/>
    <w:rsid w:val="00B21A28"/>
    <w:rsid w:val="00B235A0"/>
    <w:rsid w:val="00B30B2F"/>
    <w:rsid w:val="00B46AA6"/>
    <w:rsid w:val="00B60F63"/>
    <w:rsid w:val="00BA495C"/>
    <w:rsid w:val="00BB4A4E"/>
    <w:rsid w:val="00BB7C94"/>
    <w:rsid w:val="00BD14CE"/>
    <w:rsid w:val="00BD4675"/>
    <w:rsid w:val="00BF1DBD"/>
    <w:rsid w:val="00C040DB"/>
    <w:rsid w:val="00C0608D"/>
    <w:rsid w:val="00C22398"/>
    <w:rsid w:val="00C25D66"/>
    <w:rsid w:val="00C36CD2"/>
    <w:rsid w:val="00C406BF"/>
    <w:rsid w:val="00C54287"/>
    <w:rsid w:val="00C64140"/>
    <w:rsid w:val="00C65BC1"/>
    <w:rsid w:val="00C71BB0"/>
    <w:rsid w:val="00C72455"/>
    <w:rsid w:val="00C77225"/>
    <w:rsid w:val="00C858B6"/>
    <w:rsid w:val="00C92FAB"/>
    <w:rsid w:val="00C97D8F"/>
    <w:rsid w:val="00CA1AC3"/>
    <w:rsid w:val="00CA3B7F"/>
    <w:rsid w:val="00CA6FBC"/>
    <w:rsid w:val="00CC2023"/>
    <w:rsid w:val="00CC333A"/>
    <w:rsid w:val="00CC43B9"/>
    <w:rsid w:val="00CE6632"/>
    <w:rsid w:val="00CF172B"/>
    <w:rsid w:val="00CF5EF0"/>
    <w:rsid w:val="00D04623"/>
    <w:rsid w:val="00D13844"/>
    <w:rsid w:val="00D24C65"/>
    <w:rsid w:val="00D25322"/>
    <w:rsid w:val="00D27BAC"/>
    <w:rsid w:val="00D4498B"/>
    <w:rsid w:val="00D4550B"/>
    <w:rsid w:val="00D50864"/>
    <w:rsid w:val="00D566BC"/>
    <w:rsid w:val="00D63EE2"/>
    <w:rsid w:val="00D6721C"/>
    <w:rsid w:val="00D73190"/>
    <w:rsid w:val="00D84A99"/>
    <w:rsid w:val="00D950AA"/>
    <w:rsid w:val="00DA430A"/>
    <w:rsid w:val="00DA6502"/>
    <w:rsid w:val="00DB7689"/>
    <w:rsid w:val="00DB7C8D"/>
    <w:rsid w:val="00DC0EFC"/>
    <w:rsid w:val="00DE0D2A"/>
    <w:rsid w:val="00DE194D"/>
    <w:rsid w:val="00DF3106"/>
    <w:rsid w:val="00E30350"/>
    <w:rsid w:val="00E32603"/>
    <w:rsid w:val="00E34905"/>
    <w:rsid w:val="00E37DA0"/>
    <w:rsid w:val="00E46D85"/>
    <w:rsid w:val="00E604E3"/>
    <w:rsid w:val="00E64D2E"/>
    <w:rsid w:val="00E67432"/>
    <w:rsid w:val="00E70B88"/>
    <w:rsid w:val="00E8005C"/>
    <w:rsid w:val="00E820B0"/>
    <w:rsid w:val="00E87011"/>
    <w:rsid w:val="00EA3E6F"/>
    <w:rsid w:val="00EA3F62"/>
    <w:rsid w:val="00EA6B2A"/>
    <w:rsid w:val="00EB4788"/>
    <w:rsid w:val="00EC505F"/>
    <w:rsid w:val="00EE7AFB"/>
    <w:rsid w:val="00F04914"/>
    <w:rsid w:val="00F175E1"/>
    <w:rsid w:val="00F21B69"/>
    <w:rsid w:val="00F24D90"/>
    <w:rsid w:val="00F2679A"/>
    <w:rsid w:val="00F30306"/>
    <w:rsid w:val="00F32297"/>
    <w:rsid w:val="00F3389C"/>
    <w:rsid w:val="00F52E0C"/>
    <w:rsid w:val="00F738DF"/>
    <w:rsid w:val="00F843D5"/>
    <w:rsid w:val="00F90D3E"/>
    <w:rsid w:val="00F9753D"/>
    <w:rsid w:val="00FA045C"/>
    <w:rsid w:val="00FA21CF"/>
    <w:rsid w:val="00FA52D5"/>
    <w:rsid w:val="00FB1D6C"/>
    <w:rsid w:val="00FB479C"/>
    <w:rsid w:val="00FB78D7"/>
    <w:rsid w:val="00FB7D25"/>
    <w:rsid w:val="00FC05F8"/>
    <w:rsid w:val="00FC5424"/>
    <w:rsid w:val="00FD0BAD"/>
    <w:rsid w:val="00FE0365"/>
    <w:rsid w:val="00FE1DEC"/>
    <w:rsid w:val="00FF78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D7881AC-B677-4F5F-9DE8-B7A70640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311"/>
    <w:pPr>
      <w:spacing w:before="60" w:after="60"/>
    </w:pPr>
    <w:rPr>
      <w:rFonts w:ascii="Verdana" w:hAnsi="Verdana"/>
      <w:szCs w:val="24"/>
    </w:rPr>
  </w:style>
  <w:style w:type="paragraph" w:styleId="Heading1">
    <w:name w:val="heading 1"/>
    <w:next w:val="ParagraphText"/>
    <w:qFormat/>
    <w:rsid w:val="00651247"/>
    <w:pPr>
      <w:keepNext/>
      <w:numPr>
        <w:numId w:val="1"/>
      </w:numPr>
      <w:tabs>
        <w:tab w:val="left" w:pos="720"/>
      </w:tabs>
      <w:spacing w:before="240" w:after="240"/>
      <w:outlineLvl w:val="0"/>
    </w:pPr>
    <w:rPr>
      <w:rFonts w:ascii="Verdana" w:hAnsi="Verdana" w:cs="Arial"/>
      <w:b/>
      <w:bCs/>
      <w:color w:val="333399"/>
      <w:kern w:val="32"/>
      <w:sz w:val="28"/>
      <w:szCs w:val="28"/>
      <w14:shadow w14:blurRad="50800" w14:dist="38100" w14:dir="2700000" w14:sx="100000" w14:sy="100000" w14:kx="0" w14:ky="0" w14:algn="tl">
        <w14:srgbClr w14:val="000000">
          <w14:alpha w14:val="60000"/>
        </w14:srgbClr>
      </w14:shadow>
    </w:rPr>
  </w:style>
  <w:style w:type="paragraph" w:styleId="Heading2">
    <w:name w:val="heading 2"/>
    <w:basedOn w:val="Heading1"/>
    <w:next w:val="ParagraphText"/>
    <w:qFormat/>
    <w:rsid w:val="00AE2E73"/>
    <w:pPr>
      <w:numPr>
        <w:ilvl w:val="1"/>
      </w:numPr>
      <w:tabs>
        <w:tab w:val="clear" w:pos="576"/>
      </w:tabs>
      <w:spacing w:after="180"/>
      <w:ind w:left="720" w:hanging="720"/>
      <w:outlineLvl w:val="1"/>
    </w:pPr>
    <w:rPr>
      <w:bCs w:val="0"/>
      <w:iCs/>
      <w:color w:val="0000FF"/>
      <w:sz w:val="24"/>
      <w:szCs w:val="24"/>
      <w14:shadow w14:blurRad="0" w14:dist="0" w14:dir="0" w14:sx="0" w14:sy="0" w14:kx="0" w14:ky="0" w14:algn="none">
        <w14:srgbClr w14:val="000000"/>
      </w14:shadow>
    </w:rPr>
  </w:style>
  <w:style w:type="paragraph" w:styleId="Heading3">
    <w:name w:val="heading 3"/>
    <w:basedOn w:val="Heading2"/>
    <w:next w:val="ParagraphText"/>
    <w:qFormat/>
    <w:rsid w:val="00AE2E73"/>
    <w:pPr>
      <w:numPr>
        <w:ilvl w:val="2"/>
      </w:numPr>
      <w:tabs>
        <w:tab w:val="clear" w:pos="1080"/>
      </w:tabs>
      <w:outlineLvl w:val="2"/>
    </w:pPr>
    <w:rPr>
      <w:bCs/>
      <w:color w:val="993366"/>
      <w:sz w:val="22"/>
      <w:szCs w:val="22"/>
    </w:rPr>
  </w:style>
  <w:style w:type="paragraph" w:styleId="Heading4">
    <w:name w:val="heading 4"/>
    <w:basedOn w:val="Heading3"/>
    <w:next w:val="ParagraphText"/>
    <w:qFormat/>
    <w:rsid w:val="00FC05F8"/>
    <w:pPr>
      <w:numPr>
        <w:ilvl w:val="3"/>
      </w:numPr>
      <w:tabs>
        <w:tab w:val="clear" w:pos="720"/>
        <w:tab w:val="clear" w:pos="864"/>
        <w:tab w:val="left" w:pos="1008"/>
      </w:tabs>
      <w:ind w:left="1008" w:hanging="1008"/>
      <w:outlineLvl w:val="3"/>
    </w:pPr>
    <w:rPr>
      <w:bCs w:val="0"/>
      <w:color w:val="008000"/>
      <w:sz w:val="20"/>
      <w:szCs w:val="20"/>
    </w:rPr>
  </w:style>
  <w:style w:type="paragraph" w:styleId="Heading9">
    <w:name w:val="heading 9"/>
    <w:basedOn w:val="Normal"/>
    <w:next w:val="Normal"/>
    <w:qFormat/>
    <w:rsid w:val="005C3974"/>
    <w:p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9E007E"/>
    <w:pPr>
      <w:pBdr>
        <w:bottom w:val="single" w:sz="12" w:space="10" w:color="auto"/>
      </w:pBdr>
      <w:tabs>
        <w:tab w:val="left" w:pos="0"/>
        <w:tab w:val="center" w:pos="4320"/>
        <w:tab w:val="right" w:pos="9360"/>
      </w:tabs>
      <w:spacing w:line="300" w:lineRule="atLeast"/>
      <w:jc w:val="both"/>
    </w:pPr>
    <w:rPr>
      <w:b/>
      <w:sz w:val="24"/>
    </w:rPr>
  </w:style>
  <w:style w:type="paragraph" w:styleId="Footer">
    <w:name w:val="footer"/>
    <w:basedOn w:val="Normal"/>
    <w:link w:val="FooterChar"/>
    <w:uiPriority w:val="99"/>
    <w:rsid w:val="009A3470"/>
    <w:pPr>
      <w:pBdr>
        <w:top w:val="single" w:sz="12" w:space="1" w:color="auto"/>
      </w:pBdr>
      <w:tabs>
        <w:tab w:val="left" w:pos="0"/>
        <w:tab w:val="center" w:pos="4500"/>
        <w:tab w:val="right" w:pos="9360"/>
      </w:tabs>
      <w:spacing w:line="300" w:lineRule="atLeast"/>
      <w:jc w:val="both"/>
    </w:pPr>
    <w:rPr>
      <w:b/>
      <w:bCs/>
      <w:sz w:val="16"/>
      <w:lang w:val="x-none" w:eastAsia="x-none"/>
    </w:rPr>
  </w:style>
  <w:style w:type="paragraph" w:customStyle="1" w:styleId="Customer-Logo">
    <w:name w:val="Customer-Logo"/>
    <w:basedOn w:val="Normal"/>
    <w:next w:val="AddressBold"/>
    <w:rsid w:val="007F3F2D"/>
    <w:pPr>
      <w:tabs>
        <w:tab w:val="left" w:pos="0"/>
      </w:tabs>
      <w:spacing w:before="4560" w:after="120" w:line="300" w:lineRule="atLeast"/>
      <w:jc w:val="both"/>
    </w:pPr>
    <w:rPr>
      <w:b/>
      <w:color w:val="FF6600"/>
      <w:sz w:val="22"/>
    </w:rPr>
  </w:style>
  <w:style w:type="paragraph" w:customStyle="1" w:styleId="DocumentTitle">
    <w:name w:val="Document_Title"/>
    <w:next w:val="DocSubTitle"/>
    <w:rsid w:val="00BB7C94"/>
    <w:pPr>
      <w:spacing w:before="3500" w:after="120"/>
      <w:jc w:val="right"/>
    </w:pPr>
    <w:rPr>
      <w:rFonts w:ascii="Verdana" w:hAnsi="Verdana"/>
      <w:b/>
      <w:spacing w:val="10"/>
      <w:sz w:val="32"/>
      <w:szCs w:val="32"/>
    </w:rPr>
  </w:style>
  <w:style w:type="paragraph" w:customStyle="1" w:styleId="Version">
    <w:name w:val="Version"/>
    <w:next w:val="Doc-Date"/>
    <w:autoRedefine/>
    <w:rsid w:val="00EA6B2A"/>
    <w:pPr>
      <w:spacing w:before="480" w:after="120"/>
      <w:jc w:val="right"/>
    </w:pPr>
    <w:rPr>
      <w:rFonts w:ascii="Verdana" w:hAnsi="Verdana"/>
      <w:b/>
      <w:sz w:val="24"/>
      <w:szCs w:val="24"/>
    </w:rPr>
  </w:style>
  <w:style w:type="paragraph" w:customStyle="1" w:styleId="Doc-Date">
    <w:name w:val="Doc-Date"/>
    <w:next w:val="CopyrightTitle"/>
    <w:rsid w:val="00DE0D2A"/>
    <w:pPr>
      <w:spacing w:before="240" w:after="120"/>
      <w:jc w:val="right"/>
    </w:pPr>
    <w:rPr>
      <w:rFonts w:ascii="Verdana" w:hAnsi="Verdana"/>
      <w:b/>
      <w:spacing w:val="10"/>
      <w:szCs w:val="22"/>
    </w:rPr>
  </w:style>
  <w:style w:type="paragraph" w:customStyle="1" w:styleId="DocSubTitle">
    <w:name w:val="Doc_Sub_Title"/>
    <w:basedOn w:val="Normal"/>
    <w:next w:val="Version"/>
    <w:rsid w:val="00522AA8"/>
    <w:pPr>
      <w:jc w:val="right"/>
    </w:pPr>
    <w:rPr>
      <w:b/>
      <w:sz w:val="24"/>
    </w:rPr>
  </w:style>
  <w:style w:type="paragraph" w:customStyle="1" w:styleId="Keane-Logo">
    <w:name w:val="Keane-Logo"/>
    <w:basedOn w:val="Normal"/>
    <w:next w:val="DocumentTitle"/>
    <w:link w:val="Keane-LogoChar"/>
    <w:rsid w:val="00522AA8"/>
    <w:pPr>
      <w:tabs>
        <w:tab w:val="left" w:pos="0"/>
      </w:tabs>
      <w:spacing w:line="300" w:lineRule="atLeast"/>
      <w:jc w:val="right"/>
    </w:pPr>
    <w:rPr>
      <w:b/>
    </w:rPr>
  </w:style>
  <w:style w:type="paragraph" w:customStyle="1" w:styleId="Copyright">
    <w:name w:val="Copyright"/>
    <w:basedOn w:val="CopyrightTitle"/>
    <w:next w:val="Normal"/>
    <w:rsid w:val="003316FA"/>
    <w:pPr>
      <w:spacing w:before="60" w:after="0" w:line="240" w:lineRule="auto"/>
      <w:jc w:val="both"/>
    </w:pPr>
    <w:rPr>
      <w:b w:val="0"/>
      <w:i/>
      <w:smallCaps w:val="0"/>
      <w:spacing w:val="0"/>
      <w:szCs w:val="16"/>
    </w:rPr>
  </w:style>
  <w:style w:type="paragraph" w:customStyle="1" w:styleId="CopyrightTitle">
    <w:name w:val="Copyright_Title"/>
    <w:basedOn w:val="Normal"/>
    <w:next w:val="Normal"/>
    <w:rsid w:val="00F24D90"/>
    <w:pPr>
      <w:spacing w:before="3340" w:after="120" w:line="340" w:lineRule="atLeast"/>
      <w:jc w:val="center"/>
    </w:pPr>
    <w:rPr>
      <w:b/>
      <w:bCs/>
      <w:smallCaps/>
      <w:spacing w:val="10"/>
      <w:sz w:val="16"/>
      <w:szCs w:val="20"/>
    </w:rPr>
  </w:style>
  <w:style w:type="paragraph" w:customStyle="1" w:styleId="Address">
    <w:name w:val="Address"/>
    <w:basedOn w:val="Normal"/>
    <w:next w:val="Normal"/>
    <w:rsid w:val="00645858"/>
    <w:pPr>
      <w:tabs>
        <w:tab w:val="left" w:pos="0"/>
      </w:tabs>
    </w:pPr>
    <w:rPr>
      <w:sz w:val="16"/>
    </w:rPr>
  </w:style>
  <w:style w:type="paragraph" w:customStyle="1" w:styleId="AddressBold">
    <w:name w:val="Address Bold"/>
    <w:basedOn w:val="Address"/>
    <w:next w:val="Address"/>
    <w:rsid w:val="00BB7C94"/>
    <w:pPr>
      <w:spacing w:before="5760"/>
    </w:pPr>
    <w:rPr>
      <w:b/>
    </w:rPr>
  </w:style>
  <w:style w:type="character" w:styleId="Hyperlink">
    <w:name w:val="Hyperlink"/>
    <w:rsid w:val="00645858"/>
    <w:rPr>
      <w:color w:val="0000FF"/>
      <w:u w:val="single"/>
    </w:rPr>
  </w:style>
  <w:style w:type="paragraph" w:customStyle="1" w:styleId="Heading1NN">
    <w:name w:val="Heading1_NN"/>
    <w:next w:val="ParagraphText"/>
    <w:rsid w:val="00651247"/>
    <w:pPr>
      <w:spacing w:before="240" w:after="240"/>
      <w:jc w:val="center"/>
    </w:pPr>
    <w:rPr>
      <w:rFonts w:ascii="Verdana" w:hAnsi="Verdana" w:cs="Arial"/>
      <w:b/>
      <w:bCs/>
      <w:color w:val="333399"/>
      <w:kern w:val="32"/>
      <w:sz w:val="28"/>
      <w:szCs w:val="28"/>
      <w14:shadow w14:blurRad="50800" w14:dist="38100" w14:dir="2700000" w14:sx="100000" w14:sy="100000" w14:kx="0" w14:ky="0" w14:algn="tl">
        <w14:srgbClr w14:val="000000">
          <w14:alpha w14:val="60000"/>
        </w14:srgbClr>
      </w14:shadow>
    </w:rPr>
  </w:style>
  <w:style w:type="paragraph" w:customStyle="1" w:styleId="Heading2NN">
    <w:name w:val="Heading2_NN"/>
    <w:basedOn w:val="Heading1NN"/>
    <w:next w:val="ParagraphText"/>
    <w:rsid w:val="0098054F"/>
    <w:pPr>
      <w:spacing w:after="180"/>
    </w:pPr>
    <w:rPr>
      <w:bCs w:val="0"/>
      <w:color w:val="0000FF"/>
      <w:sz w:val="24"/>
      <w14:shadow w14:blurRad="0" w14:dist="0" w14:dir="0" w14:sx="0" w14:sy="0" w14:kx="0" w14:ky="0" w14:algn="none">
        <w14:srgbClr w14:val="000000"/>
      </w14:shadow>
    </w:rPr>
  </w:style>
  <w:style w:type="paragraph" w:customStyle="1" w:styleId="Heading3NN">
    <w:name w:val="Heading3_NN"/>
    <w:basedOn w:val="Heading2NN"/>
    <w:next w:val="ParagraphText"/>
    <w:rsid w:val="00FE1DEC"/>
    <w:pPr>
      <w:tabs>
        <w:tab w:val="left" w:pos="720"/>
      </w:tabs>
      <w:jc w:val="left"/>
    </w:pPr>
    <w:rPr>
      <w:bCs/>
      <w:color w:val="993366"/>
      <w:sz w:val="22"/>
      <w:szCs w:val="26"/>
    </w:rPr>
  </w:style>
  <w:style w:type="paragraph" w:customStyle="1" w:styleId="Heading4NN">
    <w:name w:val="Heading4_NN"/>
    <w:basedOn w:val="Heading3NN"/>
    <w:next w:val="ParagraphText"/>
    <w:rsid w:val="00FC05F8"/>
    <w:rPr>
      <w:bCs w:val="0"/>
      <w:color w:val="008000"/>
      <w:sz w:val="20"/>
      <w:szCs w:val="28"/>
    </w:rPr>
  </w:style>
  <w:style w:type="paragraph" w:customStyle="1" w:styleId="Image-Center">
    <w:name w:val="Image-Center"/>
    <w:next w:val="Caption"/>
    <w:rsid w:val="00D6721C"/>
    <w:pPr>
      <w:tabs>
        <w:tab w:val="left" w:pos="0"/>
      </w:tabs>
      <w:spacing w:before="120" w:after="120"/>
      <w:jc w:val="center"/>
    </w:pPr>
    <w:rPr>
      <w:rFonts w:ascii="Verdana" w:hAnsi="Verdana"/>
      <w:szCs w:val="24"/>
    </w:rPr>
  </w:style>
  <w:style w:type="paragraph" w:styleId="Caption">
    <w:name w:val="caption"/>
    <w:next w:val="Normal"/>
    <w:qFormat/>
    <w:rsid w:val="005529E9"/>
    <w:pPr>
      <w:tabs>
        <w:tab w:val="left" w:pos="0"/>
      </w:tabs>
      <w:overflowPunct w:val="0"/>
      <w:autoSpaceDE w:val="0"/>
      <w:autoSpaceDN w:val="0"/>
      <w:adjustRightInd w:val="0"/>
      <w:spacing w:before="120" w:after="120" w:line="300" w:lineRule="atLeast"/>
      <w:jc w:val="center"/>
      <w:textAlignment w:val="baseline"/>
    </w:pPr>
    <w:rPr>
      <w:rFonts w:ascii="Verdana" w:hAnsi="Verdana"/>
      <w:b/>
      <w:sz w:val="18"/>
    </w:rPr>
  </w:style>
  <w:style w:type="paragraph" w:customStyle="1" w:styleId="Indent1">
    <w:name w:val="Indent1"/>
    <w:rsid w:val="00C54287"/>
    <w:pPr>
      <w:spacing w:before="120" w:after="120"/>
      <w:ind w:left="864"/>
      <w:jc w:val="both"/>
    </w:pPr>
    <w:rPr>
      <w:rFonts w:ascii="Verdana" w:hAnsi="Verdana"/>
      <w:szCs w:val="24"/>
    </w:rPr>
  </w:style>
  <w:style w:type="paragraph" w:customStyle="1" w:styleId="Indent2">
    <w:name w:val="Indent2"/>
    <w:rsid w:val="00C54287"/>
    <w:pPr>
      <w:spacing w:before="120" w:after="120"/>
      <w:ind w:left="1224"/>
      <w:jc w:val="both"/>
    </w:pPr>
    <w:rPr>
      <w:rFonts w:ascii="Verdana" w:hAnsi="Verdana"/>
      <w:szCs w:val="24"/>
    </w:rPr>
  </w:style>
  <w:style w:type="paragraph" w:customStyle="1" w:styleId="Indent3">
    <w:name w:val="Indent3"/>
    <w:rsid w:val="00C54287"/>
    <w:pPr>
      <w:spacing w:before="120" w:after="120"/>
      <w:ind w:left="1584"/>
      <w:jc w:val="both"/>
    </w:pPr>
    <w:rPr>
      <w:rFonts w:ascii="Verdana" w:hAnsi="Verdana"/>
      <w:szCs w:val="24"/>
    </w:rPr>
  </w:style>
  <w:style w:type="paragraph" w:customStyle="1" w:styleId="Indent4">
    <w:name w:val="Indent4"/>
    <w:rsid w:val="00C54287"/>
    <w:pPr>
      <w:spacing w:before="120" w:after="120"/>
      <w:ind w:left="1944"/>
      <w:jc w:val="both"/>
    </w:pPr>
    <w:rPr>
      <w:rFonts w:ascii="Verdana" w:hAnsi="Verdana"/>
      <w:szCs w:val="24"/>
    </w:rPr>
  </w:style>
  <w:style w:type="paragraph" w:customStyle="1" w:styleId="Indent5">
    <w:name w:val="Indent5"/>
    <w:rsid w:val="00FE1DEC"/>
    <w:pPr>
      <w:spacing w:before="120" w:after="120"/>
      <w:ind w:left="5400"/>
      <w:jc w:val="both"/>
    </w:pPr>
    <w:rPr>
      <w:rFonts w:ascii="Verdana" w:hAnsi="Verdana"/>
      <w:szCs w:val="24"/>
    </w:rPr>
  </w:style>
  <w:style w:type="paragraph" w:customStyle="1" w:styleId="Indent6">
    <w:name w:val="Indent6"/>
    <w:rsid w:val="00C54287"/>
    <w:pPr>
      <w:spacing w:before="120" w:after="120"/>
      <w:ind w:left="2664"/>
      <w:jc w:val="both"/>
    </w:pPr>
    <w:rPr>
      <w:rFonts w:ascii="Verdana" w:hAnsi="Verdana"/>
      <w:szCs w:val="24"/>
    </w:rPr>
  </w:style>
  <w:style w:type="paragraph" w:customStyle="1" w:styleId="NumberList">
    <w:name w:val="Number List"/>
    <w:basedOn w:val="Normal"/>
    <w:rsid w:val="00EC505F"/>
    <w:pPr>
      <w:suppressLineNumbers/>
      <w:spacing w:after="120"/>
      <w:ind w:left="1224" w:hanging="360"/>
    </w:pPr>
    <w:rPr>
      <w:szCs w:val="20"/>
    </w:rPr>
  </w:style>
  <w:style w:type="paragraph" w:customStyle="1" w:styleId="TOCTitle">
    <w:name w:val="TOC_Title"/>
    <w:basedOn w:val="Normal"/>
    <w:next w:val="Normal"/>
    <w:autoRedefine/>
    <w:rsid w:val="0003447D"/>
    <w:pPr>
      <w:pageBreakBefore/>
      <w:tabs>
        <w:tab w:val="left" w:pos="0"/>
      </w:tabs>
      <w:spacing w:before="240" w:after="360" w:line="300" w:lineRule="atLeast"/>
    </w:pPr>
    <w:rPr>
      <w:b/>
      <w:smallCaps/>
      <w:sz w:val="32"/>
      <w:szCs w:val="32"/>
      <w:u w:color="000080"/>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semiHidden/>
    <w:rsid w:val="007D07BF"/>
    <w:pPr>
      <w:tabs>
        <w:tab w:val="left" w:pos="432"/>
        <w:tab w:val="right" w:leader="dot" w:pos="9350"/>
      </w:tabs>
      <w:spacing w:before="180"/>
      <w:jc w:val="both"/>
    </w:pPr>
    <w:rPr>
      <w:b/>
      <w:smallCaps/>
      <w:noProof/>
      <w:color w:val="333333"/>
      <w:szCs w:val="20"/>
    </w:rPr>
  </w:style>
  <w:style w:type="paragraph" w:styleId="TOC2">
    <w:name w:val="toc 2"/>
    <w:basedOn w:val="Normal"/>
    <w:next w:val="Normal"/>
    <w:autoRedefine/>
    <w:semiHidden/>
    <w:rsid w:val="007D07BF"/>
    <w:pPr>
      <w:tabs>
        <w:tab w:val="left" w:pos="1008"/>
        <w:tab w:val="right" w:leader="dot" w:pos="9350"/>
      </w:tabs>
      <w:ind w:left="432"/>
      <w:jc w:val="both"/>
    </w:pPr>
    <w:rPr>
      <w:iCs/>
      <w:noProof/>
      <w:color w:val="333333"/>
      <w:sz w:val="18"/>
    </w:rPr>
  </w:style>
  <w:style w:type="paragraph" w:styleId="TOC3">
    <w:name w:val="toc 3"/>
    <w:basedOn w:val="Normal"/>
    <w:next w:val="Normal"/>
    <w:autoRedefine/>
    <w:semiHidden/>
    <w:rsid w:val="007D07BF"/>
    <w:pPr>
      <w:tabs>
        <w:tab w:val="left" w:pos="1620"/>
        <w:tab w:val="right" w:leader="dot" w:pos="9350"/>
      </w:tabs>
      <w:spacing w:before="40" w:after="40"/>
      <w:ind w:left="1008"/>
      <w:jc w:val="both"/>
    </w:pPr>
    <w:rPr>
      <w:noProof/>
      <w:color w:val="333333"/>
      <w:sz w:val="16"/>
      <w:szCs w:val="16"/>
    </w:rPr>
  </w:style>
  <w:style w:type="paragraph" w:styleId="TOC4">
    <w:name w:val="toc 4"/>
    <w:basedOn w:val="Normal"/>
    <w:next w:val="Normal"/>
    <w:autoRedefine/>
    <w:semiHidden/>
    <w:rsid w:val="00F175E1"/>
    <w:pPr>
      <w:tabs>
        <w:tab w:val="left" w:pos="2362"/>
        <w:tab w:val="right" w:leader="dot" w:pos="9350"/>
      </w:tabs>
      <w:spacing w:before="120"/>
      <w:ind w:left="1620"/>
      <w:jc w:val="both"/>
    </w:pPr>
    <w:rPr>
      <w:i/>
      <w:noProof/>
      <w:color w:val="333333"/>
    </w:rPr>
  </w:style>
  <w:style w:type="paragraph" w:styleId="TOC5">
    <w:name w:val="toc 5"/>
    <w:basedOn w:val="Normal"/>
    <w:next w:val="Normal"/>
    <w:autoRedefine/>
    <w:semiHidden/>
    <w:rsid w:val="002A0B36"/>
    <w:pPr>
      <w:ind w:left="880"/>
      <w:jc w:val="both"/>
    </w:pPr>
    <w:rPr>
      <w:rFonts w:ascii="Arial Narrow" w:hAnsi="Arial Narrow"/>
      <w:sz w:val="22"/>
    </w:rPr>
  </w:style>
  <w:style w:type="paragraph" w:styleId="TOC6">
    <w:name w:val="toc 6"/>
    <w:basedOn w:val="Normal"/>
    <w:next w:val="Normal"/>
    <w:autoRedefine/>
    <w:semiHidden/>
    <w:rsid w:val="002A0B36"/>
    <w:pPr>
      <w:ind w:left="1100"/>
      <w:jc w:val="both"/>
    </w:pPr>
    <w:rPr>
      <w:rFonts w:ascii="Arial Narrow" w:hAnsi="Arial Narrow"/>
      <w:sz w:val="22"/>
    </w:rPr>
  </w:style>
  <w:style w:type="paragraph" w:styleId="TOC7">
    <w:name w:val="toc 7"/>
    <w:basedOn w:val="Normal"/>
    <w:next w:val="Normal"/>
    <w:autoRedefine/>
    <w:semiHidden/>
    <w:rsid w:val="002A0B36"/>
    <w:pPr>
      <w:ind w:left="1320"/>
      <w:jc w:val="both"/>
    </w:pPr>
    <w:rPr>
      <w:rFonts w:ascii="Arial Narrow" w:hAnsi="Arial Narrow"/>
      <w:sz w:val="22"/>
    </w:rPr>
  </w:style>
  <w:style w:type="paragraph" w:styleId="TOC8">
    <w:name w:val="toc 8"/>
    <w:basedOn w:val="Normal"/>
    <w:next w:val="Normal"/>
    <w:autoRedefine/>
    <w:semiHidden/>
    <w:rsid w:val="002A0B36"/>
    <w:pPr>
      <w:ind w:left="1540"/>
      <w:jc w:val="both"/>
    </w:pPr>
    <w:rPr>
      <w:rFonts w:ascii="Arial Narrow" w:hAnsi="Arial Narrow"/>
      <w:sz w:val="22"/>
    </w:rPr>
  </w:style>
  <w:style w:type="paragraph" w:styleId="TOC9">
    <w:name w:val="toc 9"/>
    <w:basedOn w:val="Normal"/>
    <w:next w:val="Normal"/>
    <w:autoRedefine/>
    <w:semiHidden/>
    <w:rsid w:val="002A0B36"/>
    <w:pPr>
      <w:ind w:left="1760"/>
      <w:jc w:val="both"/>
    </w:pPr>
    <w:rPr>
      <w:rFonts w:ascii="Arial Narrow" w:hAnsi="Arial Narrow"/>
      <w:sz w:val="22"/>
    </w:rPr>
  </w:style>
  <w:style w:type="character" w:styleId="PageNumber">
    <w:name w:val="page number"/>
    <w:basedOn w:val="DefaultParagraphFont"/>
    <w:rsid w:val="002A0B36"/>
  </w:style>
  <w:style w:type="paragraph" w:customStyle="1" w:styleId="TOCLine">
    <w:name w:val="TOC_Line"/>
    <w:basedOn w:val="Normal"/>
    <w:next w:val="Normal"/>
    <w:autoRedefine/>
    <w:rsid w:val="002A0B36"/>
  </w:style>
  <w:style w:type="paragraph" w:customStyle="1" w:styleId="ParagraphText">
    <w:name w:val="Paragraph_Text"/>
    <w:basedOn w:val="Normal"/>
    <w:rsid w:val="00DC0EFC"/>
    <w:pPr>
      <w:spacing w:before="120" w:after="120"/>
      <w:ind w:left="720"/>
      <w:jc w:val="both"/>
    </w:pPr>
  </w:style>
  <w:style w:type="paragraph" w:customStyle="1" w:styleId="Separator">
    <w:name w:val="Separator"/>
    <w:next w:val="Normal"/>
    <w:autoRedefine/>
    <w:rsid w:val="006152B4"/>
    <w:rPr>
      <w:rFonts w:ascii="Verdana" w:hAnsi="Verdana"/>
      <w:sz w:val="8"/>
      <w:szCs w:val="8"/>
    </w:rPr>
  </w:style>
  <w:style w:type="paragraph" w:customStyle="1" w:styleId="BulletList1">
    <w:name w:val="Bullet_List1"/>
    <w:rsid w:val="000972CD"/>
    <w:pPr>
      <w:numPr>
        <w:numId w:val="2"/>
      </w:numPr>
      <w:tabs>
        <w:tab w:val="clear" w:pos="720"/>
        <w:tab w:val="left" w:pos="1224"/>
      </w:tabs>
      <w:spacing w:before="120" w:after="120"/>
      <w:ind w:left="1224"/>
    </w:pPr>
    <w:rPr>
      <w:rFonts w:ascii="Verdana" w:hAnsi="Verdana"/>
    </w:rPr>
  </w:style>
  <w:style w:type="paragraph" w:customStyle="1" w:styleId="BulletList2">
    <w:name w:val="Bullet_List2"/>
    <w:basedOn w:val="BulletList1"/>
    <w:rsid w:val="00804905"/>
    <w:pPr>
      <w:numPr>
        <w:numId w:val="3"/>
      </w:numPr>
      <w:tabs>
        <w:tab w:val="clear" w:pos="1080"/>
        <w:tab w:val="clear" w:pos="1224"/>
        <w:tab w:val="left" w:pos="1584"/>
      </w:tabs>
      <w:ind w:left="1584"/>
    </w:pPr>
  </w:style>
  <w:style w:type="paragraph" w:customStyle="1" w:styleId="BulletList3">
    <w:name w:val="Bullet_List3"/>
    <w:basedOn w:val="BulletList2"/>
    <w:rsid w:val="00804905"/>
    <w:pPr>
      <w:numPr>
        <w:numId w:val="4"/>
      </w:numPr>
      <w:tabs>
        <w:tab w:val="clear" w:pos="2160"/>
        <w:tab w:val="left" w:pos="1944"/>
      </w:tabs>
      <w:ind w:left="1944"/>
    </w:pPr>
    <w:rPr>
      <w:szCs w:val="22"/>
    </w:rPr>
  </w:style>
  <w:style w:type="paragraph" w:customStyle="1" w:styleId="BulletList4">
    <w:name w:val="Bullet_List4"/>
    <w:basedOn w:val="BulletList3"/>
    <w:rsid w:val="0012143F"/>
    <w:pPr>
      <w:numPr>
        <w:numId w:val="5"/>
      </w:numPr>
      <w:tabs>
        <w:tab w:val="clear" w:pos="1800"/>
        <w:tab w:val="left" w:pos="2304"/>
      </w:tabs>
      <w:ind w:left="2304"/>
    </w:pPr>
  </w:style>
  <w:style w:type="paragraph" w:customStyle="1" w:styleId="BulletList5">
    <w:name w:val="Bullet_List5"/>
    <w:basedOn w:val="BulletList4"/>
    <w:rsid w:val="0012143F"/>
    <w:pPr>
      <w:numPr>
        <w:numId w:val="6"/>
      </w:numPr>
      <w:tabs>
        <w:tab w:val="clear" w:pos="1584"/>
        <w:tab w:val="clear" w:pos="1800"/>
        <w:tab w:val="clear" w:pos="1944"/>
        <w:tab w:val="clear" w:pos="2304"/>
        <w:tab w:val="left" w:pos="2664"/>
      </w:tabs>
      <w:ind w:left="2664"/>
    </w:pPr>
  </w:style>
  <w:style w:type="paragraph" w:customStyle="1" w:styleId="BulletList6">
    <w:name w:val="Bullet_List6"/>
    <w:basedOn w:val="BulletList5"/>
    <w:next w:val="Normal"/>
    <w:rsid w:val="0098054F"/>
    <w:pPr>
      <w:numPr>
        <w:numId w:val="7"/>
      </w:numPr>
      <w:tabs>
        <w:tab w:val="clear" w:pos="2664"/>
        <w:tab w:val="clear" w:pos="3420"/>
        <w:tab w:val="left" w:pos="3024"/>
      </w:tabs>
      <w:ind w:left="3024"/>
    </w:pPr>
  </w:style>
  <w:style w:type="paragraph" w:customStyle="1" w:styleId="TableBullet">
    <w:name w:val="Table_Bullet"/>
    <w:rsid w:val="00E64D2E"/>
    <w:pPr>
      <w:numPr>
        <w:numId w:val="9"/>
      </w:numPr>
      <w:tabs>
        <w:tab w:val="clear" w:pos="432"/>
      </w:tabs>
      <w:spacing w:before="60" w:after="60"/>
      <w:ind w:left="252" w:hanging="252"/>
    </w:pPr>
    <w:rPr>
      <w:rFonts w:ascii="Verdana" w:hAnsi="Verdana"/>
      <w:sz w:val="16"/>
      <w:szCs w:val="24"/>
    </w:rPr>
  </w:style>
  <w:style w:type="paragraph" w:customStyle="1" w:styleId="TableHead">
    <w:name w:val="Table_Head"/>
    <w:autoRedefine/>
    <w:rsid w:val="00966FAB"/>
    <w:pPr>
      <w:tabs>
        <w:tab w:val="left" w:pos="1080"/>
      </w:tabs>
      <w:spacing w:before="120" w:after="120"/>
      <w:jc w:val="center"/>
    </w:pPr>
    <w:rPr>
      <w:rFonts w:ascii="Verdana" w:hAnsi="Verdana"/>
      <w:b/>
      <w:sz w:val="18"/>
      <w:szCs w:val="24"/>
    </w:rPr>
  </w:style>
  <w:style w:type="paragraph" w:customStyle="1" w:styleId="TableIndent">
    <w:name w:val="Table_Indent"/>
    <w:next w:val="Normal"/>
    <w:rsid w:val="00E64D2E"/>
    <w:pPr>
      <w:spacing w:before="60" w:after="60"/>
      <w:ind w:left="252"/>
    </w:pPr>
    <w:rPr>
      <w:rFonts w:ascii="Verdana" w:hAnsi="Verdana"/>
      <w:sz w:val="16"/>
      <w:szCs w:val="24"/>
    </w:rPr>
  </w:style>
  <w:style w:type="paragraph" w:customStyle="1" w:styleId="TableIndentBullet">
    <w:name w:val="Table_Indent_Bullet"/>
    <w:rsid w:val="00B21A28"/>
    <w:pPr>
      <w:numPr>
        <w:numId w:val="10"/>
      </w:numPr>
      <w:tabs>
        <w:tab w:val="clear" w:pos="792"/>
      </w:tabs>
      <w:spacing w:before="60" w:after="60"/>
      <w:ind w:left="561" w:hanging="331"/>
    </w:pPr>
    <w:rPr>
      <w:rFonts w:ascii="Verdana" w:hAnsi="Verdana"/>
      <w:sz w:val="16"/>
      <w:szCs w:val="24"/>
    </w:rPr>
  </w:style>
  <w:style w:type="paragraph" w:customStyle="1" w:styleId="TableText">
    <w:name w:val="Table_Text"/>
    <w:autoRedefine/>
    <w:rsid w:val="00651247"/>
    <w:pPr>
      <w:tabs>
        <w:tab w:val="left" w:pos="1080"/>
      </w:tabs>
      <w:spacing w:before="60" w:after="60"/>
    </w:pPr>
    <w:rPr>
      <w:rFonts w:ascii="Verdana" w:hAnsi="Verdana"/>
      <w:b/>
      <w:sz w:val="16"/>
      <w:szCs w:val="24"/>
    </w:rPr>
  </w:style>
  <w:style w:type="paragraph" w:customStyle="1" w:styleId="TableTextCentered">
    <w:name w:val="Table_Text_Centered"/>
    <w:basedOn w:val="TableText"/>
    <w:next w:val="TableText"/>
    <w:rsid w:val="00AC2719"/>
    <w:pPr>
      <w:jc w:val="center"/>
    </w:pPr>
  </w:style>
  <w:style w:type="paragraph" w:customStyle="1" w:styleId="TableTextRight">
    <w:name w:val="Table_Text_Right"/>
    <w:rsid w:val="00AC2719"/>
    <w:pPr>
      <w:tabs>
        <w:tab w:val="left" w:pos="1080"/>
      </w:tabs>
      <w:spacing w:before="60" w:after="60"/>
      <w:jc w:val="right"/>
    </w:pPr>
    <w:rPr>
      <w:rFonts w:ascii="Verdana" w:hAnsi="Verdana"/>
      <w:sz w:val="16"/>
      <w:szCs w:val="24"/>
    </w:rPr>
  </w:style>
  <w:style w:type="paragraph" w:customStyle="1" w:styleId="TableTitle">
    <w:name w:val="Table_Title"/>
    <w:next w:val="Normal"/>
    <w:autoRedefine/>
    <w:rsid w:val="00501311"/>
    <w:pPr>
      <w:tabs>
        <w:tab w:val="left" w:pos="0"/>
      </w:tabs>
      <w:spacing w:before="240" w:after="240" w:line="300" w:lineRule="atLeast"/>
      <w:jc w:val="center"/>
    </w:pPr>
    <w:rPr>
      <w:rFonts w:ascii="Verdana" w:hAnsi="Verdana"/>
      <w:b/>
      <w:szCs w:val="24"/>
    </w:rPr>
  </w:style>
  <w:style w:type="paragraph" w:customStyle="1" w:styleId="Tip">
    <w:name w:val="Tip"/>
    <w:basedOn w:val="Normal"/>
    <w:next w:val="Normal"/>
    <w:rsid w:val="001D22DE"/>
    <w:pPr>
      <w:numPr>
        <w:numId w:val="11"/>
      </w:numPr>
      <w:pBdr>
        <w:top w:val="dashSmallGap" w:sz="4" w:space="2" w:color="auto"/>
        <w:bottom w:val="dashSmallGap" w:sz="4" w:space="2" w:color="auto"/>
      </w:pBdr>
      <w:tabs>
        <w:tab w:val="clear" w:pos="2383"/>
        <w:tab w:val="left" w:pos="864"/>
      </w:tabs>
      <w:spacing w:before="120" w:after="120"/>
      <w:ind w:left="864" w:hanging="864"/>
      <w:jc w:val="both"/>
    </w:pPr>
    <w:rPr>
      <w:szCs w:val="20"/>
    </w:rPr>
  </w:style>
  <w:style w:type="paragraph" w:styleId="TableofFigures">
    <w:name w:val="table of figures"/>
    <w:basedOn w:val="Normal"/>
    <w:next w:val="Normal"/>
    <w:semiHidden/>
    <w:rsid w:val="00EB4788"/>
  </w:style>
  <w:style w:type="paragraph" w:customStyle="1" w:styleId="Note">
    <w:name w:val="Note"/>
    <w:next w:val="Normal"/>
    <w:rsid w:val="00A23CC9"/>
    <w:pPr>
      <w:numPr>
        <w:numId w:val="12"/>
      </w:numPr>
      <w:pBdr>
        <w:top w:val="single" w:sz="8" w:space="2" w:color="auto"/>
        <w:bottom w:val="single" w:sz="8" w:space="2" w:color="auto"/>
      </w:pBdr>
      <w:tabs>
        <w:tab w:val="clear" w:pos="2376"/>
        <w:tab w:val="left" w:pos="1008"/>
      </w:tabs>
      <w:spacing w:before="120" w:after="120"/>
      <w:ind w:left="1008" w:hanging="1008"/>
    </w:pPr>
    <w:rPr>
      <w:rFonts w:ascii="Verdana" w:hAnsi="Verdana"/>
    </w:rPr>
  </w:style>
  <w:style w:type="paragraph" w:customStyle="1" w:styleId="StyleQueryBulletList2Right1ch">
    <w:name w:val="Style Query_Bullet_List2 + Right:  1 ch"/>
    <w:basedOn w:val="QueryBulletList1"/>
    <w:autoRedefine/>
    <w:rsid w:val="00682BC7"/>
  </w:style>
  <w:style w:type="character" w:customStyle="1" w:styleId="Keane-LogoChar">
    <w:name w:val="Keane-Logo Char"/>
    <w:link w:val="Keane-Logo"/>
    <w:rsid w:val="009E007E"/>
    <w:rPr>
      <w:rFonts w:ascii="Verdana" w:hAnsi="Verdana"/>
      <w:b/>
      <w:szCs w:val="24"/>
      <w:lang w:val="en-US" w:eastAsia="en-US" w:bidi="ar-SA"/>
    </w:rPr>
  </w:style>
  <w:style w:type="character" w:styleId="Strong">
    <w:name w:val="Strong"/>
    <w:qFormat/>
    <w:rsid w:val="00DB7689"/>
    <w:rPr>
      <w:b/>
      <w:bCs/>
    </w:rPr>
  </w:style>
  <w:style w:type="paragraph" w:customStyle="1" w:styleId="QueryBulletList1">
    <w:name w:val="Query_Bullet_List1"/>
    <w:basedOn w:val="NumberList"/>
    <w:rsid w:val="00E820B0"/>
    <w:pPr>
      <w:numPr>
        <w:numId w:val="13"/>
      </w:numPr>
      <w:tabs>
        <w:tab w:val="clear" w:pos="1800"/>
        <w:tab w:val="left" w:pos="1224"/>
      </w:tabs>
      <w:spacing w:before="120"/>
      <w:ind w:left="1224"/>
      <w:jc w:val="both"/>
    </w:pPr>
    <w:rPr>
      <w:i/>
      <w:color w:val="800080"/>
    </w:rPr>
  </w:style>
  <w:style w:type="paragraph" w:customStyle="1" w:styleId="QueryBulletList2">
    <w:name w:val="Query_Bullet_List2"/>
    <w:basedOn w:val="QueryBulletList1"/>
    <w:rsid w:val="00054966"/>
    <w:pPr>
      <w:numPr>
        <w:numId w:val="14"/>
      </w:numPr>
      <w:tabs>
        <w:tab w:val="clear" w:pos="1224"/>
        <w:tab w:val="clear" w:pos="2520"/>
        <w:tab w:val="left" w:pos="1440"/>
      </w:tabs>
      <w:ind w:left="1512" w:right="202"/>
    </w:pPr>
  </w:style>
  <w:style w:type="paragraph" w:customStyle="1" w:styleId="QueryIndent1">
    <w:name w:val="Query_Indent1"/>
    <w:basedOn w:val="Indent2"/>
    <w:autoRedefine/>
    <w:rsid w:val="00E820B0"/>
    <w:pPr>
      <w:spacing w:before="60" w:after="60"/>
      <w:ind w:left="1512" w:hanging="360"/>
    </w:pPr>
    <w:rPr>
      <w:i/>
      <w:color w:val="800080"/>
    </w:rPr>
  </w:style>
  <w:style w:type="paragraph" w:customStyle="1" w:styleId="QueryIndent2">
    <w:name w:val="Query_Indent2"/>
    <w:rsid w:val="00FF787F"/>
    <w:pPr>
      <w:spacing w:before="60" w:after="60"/>
      <w:ind w:left="1440"/>
    </w:pPr>
    <w:rPr>
      <w:rFonts w:ascii="Verdana" w:hAnsi="Verdana"/>
      <w:i/>
      <w:color w:val="800080"/>
    </w:rPr>
  </w:style>
  <w:style w:type="paragraph" w:styleId="FootnoteText">
    <w:name w:val="footnote text"/>
    <w:basedOn w:val="Normal"/>
    <w:semiHidden/>
    <w:rsid w:val="00361C0D"/>
    <w:rPr>
      <w:sz w:val="16"/>
      <w:szCs w:val="20"/>
    </w:rPr>
  </w:style>
  <w:style w:type="character" w:styleId="FootnoteReference">
    <w:name w:val="footnote reference"/>
    <w:semiHidden/>
    <w:rsid w:val="00361C0D"/>
    <w:rPr>
      <w:vertAlign w:val="superscript"/>
    </w:rPr>
  </w:style>
  <w:style w:type="table" w:styleId="TableGrid">
    <w:name w:val="Table Grid"/>
    <w:basedOn w:val="TableNormal"/>
    <w:rsid w:val="00300F7E"/>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ponse">
    <w:name w:val="Response"/>
    <w:next w:val="Normal"/>
    <w:rsid w:val="00871764"/>
    <w:pPr>
      <w:spacing w:before="120" w:after="120"/>
      <w:ind w:left="720"/>
    </w:pPr>
    <w:rPr>
      <w:rFonts w:ascii="Verdana" w:hAnsi="Verdana"/>
      <w:color w:val="C70F36"/>
    </w:rPr>
  </w:style>
  <w:style w:type="paragraph" w:customStyle="1" w:styleId="QueryQuestion">
    <w:name w:val="Query_Question"/>
    <w:basedOn w:val="ParagraphText"/>
    <w:next w:val="Normal"/>
    <w:autoRedefine/>
    <w:rsid w:val="00682BC7"/>
    <w:rPr>
      <w:b/>
      <w:color w:val="800080"/>
      <w:szCs w:val="20"/>
    </w:rPr>
  </w:style>
  <w:style w:type="paragraph" w:customStyle="1" w:styleId="StyleQueryIndent1Left08Hanging033">
    <w:name w:val="Style Query_Indent1 + Left:  0.8&quot; Hanging:  0.33&quot;"/>
    <w:basedOn w:val="QueryIndent1"/>
    <w:rsid w:val="00202CBF"/>
    <w:pPr>
      <w:ind w:left="1584" w:right="202"/>
    </w:pPr>
    <w:rPr>
      <w:iCs/>
      <w:szCs w:val="20"/>
    </w:rPr>
  </w:style>
  <w:style w:type="paragraph" w:customStyle="1" w:styleId="FormHeading">
    <w:name w:val="Form_Heading"/>
    <w:basedOn w:val="TableHead"/>
    <w:autoRedefine/>
    <w:rsid w:val="00966FAB"/>
    <w:pPr>
      <w:keepNext/>
      <w:tabs>
        <w:tab w:val="left" w:pos="0"/>
      </w:tabs>
    </w:pPr>
    <w:rPr>
      <w:sz w:val="28"/>
    </w:rPr>
  </w:style>
  <w:style w:type="paragraph" w:customStyle="1" w:styleId="FormNumber">
    <w:name w:val="Form_Number"/>
    <w:basedOn w:val="TableHead"/>
    <w:autoRedefine/>
    <w:rsid w:val="00966FAB"/>
    <w:pPr>
      <w:keepNext/>
      <w:tabs>
        <w:tab w:val="left" w:pos="0"/>
      </w:tabs>
      <w:spacing w:before="60" w:after="60"/>
    </w:pPr>
    <w:rPr>
      <w:sz w:val="24"/>
    </w:rPr>
  </w:style>
  <w:style w:type="paragraph" w:customStyle="1" w:styleId="FormVersion">
    <w:name w:val="Form_Version"/>
    <w:basedOn w:val="Normal"/>
    <w:autoRedefine/>
    <w:rsid w:val="00966FAB"/>
    <w:pPr>
      <w:tabs>
        <w:tab w:val="left" w:pos="0"/>
      </w:tabs>
      <w:spacing w:before="0" w:after="0" w:line="300" w:lineRule="atLeast"/>
      <w:jc w:val="center"/>
    </w:pPr>
    <w:rPr>
      <w:b/>
    </w:rPr>
  </w:style>
  <w:style w:type="paragraph" w:customStyle="1" w:styleId="StyleCopyrightTitle">
    <w:name w:val="Style Copyright_Title"/>
    <w:basedOn w:val="CopyrightTitle"/>
    <w:rsid w:val="00733A23"/>
    <w:pPr>
      <w:spacing w:before="3400"/>
    </w:pPr>
  </w:style>
  <w:style w:type="character" w:customStyle="1" w:styleId="FooterChar">
    <w:name w:val="Footer Char"/>
    <w:link w:val="Footer"/>
    <w:uiPriority w:val="99"/>
    <w:rsid w:val="00DB7C8D"/>
    <w:rPr>
      <w:rFonts w:ascii="Verdana" w:hAnsi="Verdana"/>
      <w:b/>
      <w:bCs/>
      <w:sz w:val="16"/>
      <w:szCs w:val="24"/>
    </w:rPr>
  </w:style>
  <w:style w:type="paragraph" w:styleId="BalloonText">
    <w:name w:val="Balloon Text"/>
    <w:basedOn w:val="Normal"/>
    <w:link w:val="BalloonTextChar"/>
    <w:rsid w:val="005F5919"/>
    <w:pPr>
      <w:spacing w:before="0" w:after="0"/>
    </w:pPr>
    <w:rPr>
      <w:rFonts w:ascii="Tahoma" w:hAnsi="Tahoma"/>
      <w:sz w:val="16"/>
      <w:szCs w:val="16"/>
      <w:lang w:val="x-none" w:eastAsia="x-none"/>
    </w:rPr>
  </w:style>
  <w:style w:type="character" w:customStyle="1" w:styleId="BalloonTextChar">
    <w:name w:val="Balloon Text Char"/>
    <w:link w:val="BalloonText"/>
    <w:rsid w:val="005F5919"/>
    <w:rPr>
      <w:rFonts w:ascii="Tahoma" w:hAnsi="Tahoma" w:cs="Tahoma"/>
      <w:sz w:val="16"/>
      <w:szCs w:val="16"/>
    </w:rPr>
  </w:style>
  <w:style w:type="character" w:styleId="CommentReference">
    <w:name w:val="annotation reference"/>
    <w:rsid w:val="005F5919"/>
    <w:rPr>
      <w:sz w:val="16"/>
      <w:szCs w:val="16"/>
    </w:rPr>
  </w:style>
  <w:style w:type="paragraph" w:styleId="CommentText">
    <w:name w:val="annotation text"/>
    <w:basedOn w:val="Normal"/>
    <w:link w:val="CommentTextChar"/>
    <w:uiPriority w:val="99"/>
    <w:rsid w:val="005F5919"/>
    <w:rPr>
      <w:szCs w:val="20"/>
      <w:lang w:val="x-none" w:eastAsia="x-none"/>
    </w:rPr>
  </w:style>
  <w:style w:type="character" w:customStyle="1" w:styleId="CommentTextChar">
    <w:name w:val="Comment Text Char"/>
    <w:link w:val="CommentText"/>
    <w:uiPriority w:val="99"/>
    <w:rsid w:val="005F5919"/>
    <w:rPr>
      <w:rFonts w:ascii="Verdana" w:hAnsi="Verdana"/>
    </w:rPr>
  </w:style>
  <w:style w:type="paragraph" w:styleId="CommentSubject">
    <w:name w:val="annotation subject"/>
    <w:basedOn w:val="CommentText"/>
    <w:next w:val="CommentText"/>
    <w:link w:val="CommentSubjectChar"/>
    <w:rsid w:val="005D5AE2"/>
    <w:rPr>
      <w:b/>
      <w:bCs/>
    </w:rPr>
  </w:style>
  <w:style w:type="character" w:customStyle="1" w:styleId="CommentSubjectChar">
    <w:name w:val="Comment Subject Char"/>
    <w:link w:val="CommentSubject"/>
    <w:rsid w:val="005D5AE2"/>
    <w:rPr>
      <w:rFonts w:ascii="Verdana" w:hAnsi="Verdana"/>
      <w:b/>
      <w:bCs/>
    </w:rPr>
  </w:style>
  <w:style w:type="paragraph" w:customStyle="1" w:styleId="FormsText">
    <w:name w:val="FormsText"/>
    <w:basedOn w:val="Normal"/>
    <w:rsid w:val="00372AB1"/>
    <w:pPr>
      <w:widowControl w:val="0"/>
      <w:spacing w:before="0" w:after="0"/>
      <w:ind w:firstLine="259"/>
    </w:pPr>
    <w:rPr>
      <w:rFonts w:ascii="Times New Roman" w:hAnsi="Times New Roman"/>
      <w:sz w:val="24"/>
    </w:rPr>
  </w:style>
  <w:style w:type="paragraph" w:styleId="BodyText">
    <w:name w:val="Body Text"/>
    <w:basedOn w:val="Normal"/>
    <w:link w:val="BodyTextChar"/>
    <w:rsid w:val="00372AB1"/>
    <w:pPr>
      <w:spacing w:after="120"/>
    </w:pPr>
  </w:style>
  <w:style w:type="character" w:customStyle="1" w:styleId="BodyTextChar">
    <w:name w:val="Body Text Char"/>
    <w:link w:val="BodyText"/>
    <w:rsid w:val="00372AB1"/>
    <w:rPr>
      <w:rFonts w:ascii="Verdana" w:hAnsi="Verdana"/>
      <w:szCs w:val="24"/>
    </w:rPr>
  </w:style>
  <w:style w:type="paragraph" w:customStyle="1" w:styleId="BodyBullet1">
    <w:name w:val="Body Bullet 1"/>
    <w:qFormat/>
    <w:rsid w:val="00372AB1"/>
    <w:pPr>
      <w:numPr>
        <w:numId w:val="26"/>
      </w:numPr>
      <w:spacing w:before="240" w:after="60"/>
      <w:jc w:val="both"/>
    </w:pPr>
    <w:rPr>
      <w:rFonts w:ascii="Arial" w:eastAsia="Arial" w:hAnsi="Arial" w:cs="Times 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127298">
      <w:bodyDiv w:val="1"/>
      <w:marLeft w:val="0"/>
      <w:marRight w:val="0"/>
      <w:marTop w:val="0"/>
      <w:marBottom w:val="0"/>
      <w:divBdr>
        <w:top w:val="none" w:sz="0" w:space="0" w:color="auto"/>
        <w:left w:val="none" w:sz="0" w:space="0" w:color="auto"/>
        <w:bottom w:val="none" w:sz="0" w:space="0" w:color="auto"/>
        <w:right w:val="none" w:sz="0" w:space="0" w:color="auto"/>
      </w:divBdr>
    </w:div>
    <w:div w:id="649868272">
      <w:bodyDiv w:val="1"/>
      <w:marLeft w:val="0"/>
      <w:marRight w:val="0"/>
      <w:marTop w:val="0"/>
      <w:marBottom w:val="0"/>
      <w:divBdr>
        <w:top w:val="none" w:sz="0" w:space="0" w:color="auto"/>
        <w:left w:val="none" w:sz="0" w:space="0" w:color="auto"/>
        <w:bottom w:val="none" w:sz="0" w:space="0" w:color="auto"/>
        <w:right w:val="none" w:sz="0" w:space="0" w:color="auto"/>
      </w:divBdr>
    </w:div>
    <w:div w:id="815339057">
      <w:bodyDiv w:val="1"/>
      <w:marLeft w:val="0"/>
      <w:marRight w:val="0"/>
      <w:marTop w:val="0"/>
      <w:marBottom w:val="0"/>
      <w:divBdr>
        <w:top w:val="none" w:sz="0" w:space="0" w:color="auto"/>
        <w:left w:val="none" w:sz="0" w:space="0" w:color="auto"/>
        <w:bottom w:val="none" w:sz="0" w:space="0" w:color="auto"/>
        <w:right w:val="none" w:sz="0" w:space="0" w:color="auto"/>
      </w:divBdr>
    </w:div>
    <w:div w:id="1355229341">
      <w:bodyDiv w:val="1"/>
      <w:marLeft w:val="0"/>
      <w:marRight w:val="0"/>
      <w:marTop w:val="0"/>
      <w:marBottom w:val="0"/>
      <w:divBdr>
        <w:top w:val="none" w:sz="0" w:space="0" w:color="auto"/>
        <w:left w:val="none" w:sz="0" w:space="0" w:color="auto"/>
        <w:bottom w:val="none" w:sz="0" w:space="0" w:color="auto"/>
        <w:right w:val="none" w:sz="0" w:space="0" w:color="auto"/>
      </w:divBdr>
    </w:div>
    <w:div w:id="18266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BM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B3F79-43EB-43CD-A6D2-A77E09B1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BMS_Template.dot</Template>
  <TotalTime>5</TotalTime>
  <Pages>3</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Joining Form</vt:lpstr>
    </vt:vector>
  </TitlesOfParts>
  <Company>Keane</Company>
  <LinksUpToDate>false</LinksUpToDate>
  <CharactersWithSpaces>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Joining Form</dc:title>
  <dc:creator>Keane</dc:creator>
  <cp:keywords>November 2009</cp:keywords>
  <cp:lastModifiedBy>Jaydeep Bhatt</cp:lastModifiedBy>
  <cp:revision>3</cp:revision>
  <cp:lastPrinted>2010-01-18T05:39:00Z</cp:lastPrinted>
  <dcterms:created xsi:type="dcterms:W3CDTF">2015-05-01T11:53:00Z</dcterms:created>
  <dcterms:modified xsi:type="dcterms:W3CDTF">2015-05-01T12:48:00Z</dcterms:modified>
</cp:coreProperties>
</file>